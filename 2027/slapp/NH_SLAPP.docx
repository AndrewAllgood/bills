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67029" w14:textId="6FD5BCA9" w:rsidR="00C0611A" w:rsidDel="005668A0" w:rsidRDefault="002D0F4C">
      <w:pPr>
        <w:pStyle w:val="BodyText"/>
        <w:spacing w:before="6"/>
        <w:ind w:left="0"/>
        <w:rPr>
          <w:del w:id="0" w:author="Author"/>
          <w:rFonts w:ascii="Comic Sans MS"/>
          <w:sz w:val="14"/>
        </w:rPr>
      </w:pPr>
      <w:del w:id="1" w:author="Author">
        <w:r w:rsidDel="005668A0">
          <w:rPr>
            <w:noProof/>
          </w:rPr>
          <mc:AlternateContent>
            <mc:Choice Requires="wps">
              <w:drawing>
                <wp:anchor distT="0" distB="0" distL="0" distR="0" simplePos="0" relativeHeight="487588352" behindDoc="1" locked="0" layoutInCell="1" allowOverlap="1" wp14:anchorId="7F257B85" wp14:editId="5C0099D9">
                  <wp:simplePos x="0" y="0"/>
                  <wp:positionH relativeFrom="page">
                    <wp:posOffset>1494748</wp:posOffset>
                  </wp:positionH>
                  <wp:positionV relativeFrom="paragraph">
                    <wp:posOffset>143111</wp:posOffset>
                  </wp:positionV>
                  <wp:extent cx="4792345" cy="9525"/>
                  <wp:effectExtent l="0" t="0" r="0" b="0"/>
                  <wp:wrapTopAndBottom/>
                  <wp:docPr id="1"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9525"/>
                          </a:xfrm>
                          <a:custGeom>
                            <a:avLst/>
                            <a:gdLst/>
                            <a:ahLst/>
                            <a:cxnLst/>
                            <a:rect l="l" t="t" r="r" b="b"/>
                            <a:pathLst>
                              <a:path w="4792345" h="9525">
                                <a:moveTo>
                                  <a:pt x="4792188" y="9287"/>
                                </a:moveTo>
                                <a:lnTo>
                                  <a:pt x="0" y="9287"/>
                                </a:lnTo>
                                <a:lnTo>
                                  <a:pt x="0" y="0"/>
                                </a:lnTo>
                                <a:lnTo>
                                  <a:pt x="4792188" y="0"/>
                                </a:lnTo>
                                <a:lnTo>
                                  <a:pt x="4792188" y="9287"/>
                                </a:lnTo>
                                <a:close/>
                              </a:path>
                            </a:pathLst>
                          </a:custGeom>
                          <a:solidFill>
                            <a:srgbClr val="202529">
                              <a:alpha val="25000"/>
                            </a:srgbClr>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99536A" id="Graphic 10" o:spid="_x0000_s1026" style="position:absolute;margin-left:117.7pt;margin-top:11.25pt;width:377.3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47923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" path="m4792188,9287l,9287,,,4792188,r,9287xe" fillcolor="#202529" stroked="f">
                  <v:fill opacity="16448f"/>
                  <v:path arrowok="t"/>
                  <w10:wrap type="topAndBottom" anchorx="page"/>
                </v:shape>
              </w:pict>
            </mc:Fallback>
          </mc:AlternateContent>
        </w:r>
      </w:del>
    </w:p>
    <w:p w14:paraId="780985D2" w14:textId="5C9DB7ED" w:rsidR="00C0611A" w:rsidDel="005668A0" w:rsidRDefault="002D0F4C">
      <w:pPr>
        <w:pStyle w:val="Heading1"/>
        <w:spacing w:before="320"/>
        <w:ind w:left="2986"/>
        <w:rPr>
          <w:del w:id="2" w:author="Author"/>
        </w:rPr>
      </w:pPr>
      <w:del w:id="3" w:author="Author">
        <w:r w:rsidDel="005668A0">
          <w:delText>HB</w:delText>
        </w:r>
        <w:r w:rsidDel="005668A0">
          <w:rPr>
            <w:spacing w:val="7"/>
          </w:rPr>
          <w:delText xml:space="preserve"> </w:delText>
        </w:r>
        <w:r w:rsidDel="005668A0">
          <w:delText>1475-FN</w:delText>
        </w:r>
        <w:r w:rsidDel="005668A0">
          <w:rPr>
            <w:spacing w:val="8"/>
          </w:rPr>
          <w:delText xml:space="preserve"> </w:delText>
        </w:r>
        <w:r w:rsidDel="005668A0">
          <w:delText>-</w:delText>
        </w:r>
        <w:r w:rsidDel="005668A0">
          <w:rPr>
            <w:spacing w:val="-5"/>
          </w:rPr>
          <w:delText xml:space="preserve"> </w:delText>
        </w:r>
        <w:r w:rsidDel="005668A0">
          <w:delText>AS</w:delText>
        </w:r>
        <w:r w:rsidDel="005668A0">
          <w:rPr>
            <w:spacing w:val="8"/>
          </w:rPr>
          <w:delText xml:space="preserve"> </w:delText>
        </w:r>
        <w:r w:rsidDel="005668A0">
          <w:rPr>
            <w:spacing w:val="-2"/>
          </w:rPr>
          <w:delText>INTRODUCED</w:delText>
        </w:r>
      </w:del>
    </w:p>
    <w:p w14:paraId="205FBA95" w14:textId="29A5EB39" w:rsidR="00C0611A" w:rsidDel="005668A0" w:rsidRDefault="00C0611A">
      <w:pPr>
        <w:pStyle w:val="BodyText"/>
        <w:ind w:left="0"/>
        <w:rPr>
          <w:del w:id="4" w:author="Author"/>
          <w:b/>
        </w:rPr>
      </w:pPr>
    </w:p>
    <w:p w14:paraId="1385B22F" w14:textId="5D3DA14D" w:rsidR="00C0611A" w:rsidDel="005668A0" w:rsidRDefault="00C0611A">
      <w:pPr>
        <w:pStyle w:val="BodyText"/>
        <w:ind w:left="0"/>
        <w:rPr>
          <w:del w:id="5" w:author="Author"/>
          <w:b/>
        </w:rPr>
      </w:pPr>
    </w:p>
    <w:p w14:paraId="0B117691" w14:textId="2061FEA3" w:rsidR="00C0611A" w:rsidDel="005668A0" w:rsidRDefault="00C0611A">
      <w:pPr>
        <w:pStyle w:val="BodyText"/>
        <w:spacing w:before="179"/>
        <w:ind w:left="0"/>
        <w:rPr>
          <w:del w:id="6" w:author="Author"/>
          <w:b/>
        </w:rPr>
      </w:pPr>
    </w:p>
    <w:p w14:paraId="37FE42B6" w14:textId="41BF5D5F" w:rsidR="00C0611A" w:rsidDel="005668A0" w:rsidRDefault="002D0F4C">
      <w:pPr>
        <w:pStyle w:val="BodyText"/>
        <w:ind w:left="0" w:right="1278"/>
        <w:jc w:val="center"/>
        <w:rPr>
          <w:del w:id="7" w:author="Author"/>
        </w:rPr>
      </w:pPr>
      <w:del w:id="8" w:author="Author">
        <w:r w:rsidDel="005668A0">
          <w:delText>2024</w:delText>
        </w:r>
        <w:r w:rsidDel="005668A0">
          <w:rPr>
            <w:spacing w:val="8"/>
          </w:rPr>
          <w:delText xml:space="preserve"> </w:delText>
        </w:r>
        <w:r w:rsidDel="005668A0">
          <w:rPr>
            <w:spacing w:val="-2"/>
          </w:rPr>
          <w:delText>SESSION</w:delText>
        </w:r>
      </w:del>
    </w:p>
    <w:p w14:paraId="30521623" w14:textId="20B6A5DE" w:rsidR="00C0611A" w:rsidDel="005668A0" w:rsidRDefault="002D0F4C">
      <w:pPr>
        <w:pStyle w:val="BodyText"/>
        <w:spacing w:before="132"/>
        <w:rPr>
          <w:del w:id="9" w:author="Author"/>
        </w:rPr>
      </w:pPr>
      <w:del w:id="10" w:author="Author">
        <w:r w:rsidDel="005668A0">
          <w:delText>24-</w:delText>
        </w:r>
        <w:r w:rsidDel="005668A0">
          <w:rPr>
            <w:spacing w:val="-4"/>
          </w:rPr>
          <w:delText>2610</w:delText>
        </w:r>
      </w:del>
    </w:p>
    <w:p w14:paraId="58280445" w14:textId="700C7F73" w:rsidR="00C0611A" w:rsidDel="005668A0" w:rsidRDefault="002D0F4C">
      <w:pPr>
        <w:pStyle w:val="BodyText"/>
        <w:spacing w:before="133"/>
        <w:rPr>
          <w:del w:id="11" w:author="Author"/>
        </w:rPr>
      </w:pPr>
      <w:del w:id="12" w:author="Author">
        <w:r w:rsidDel="005668A0">
          <w:rPr>
            <w:spacing w:val="-2"/>
          </w:rPr>
          <w:delText>10/05</w:delText>
        </w:r>
      </w:del>
    </w:p>
    <w:p w14:paraId="1238B6D1" w14:textId="2A825098" w:rsidR="00C0611A" w:rsidDel="005668A0" w:rsidRDefault="00C0611A">
      <w:pPr>
        <w:pStyle w:val="BodyText"/>
        <w:ind w:left="0"/>
        <w:rPr>
          <w:del w:id="13" w:author="Author"/>
        </w:rPr>
      </w:pPr>
    </w:p>
    <w:p w14:paraId="24CA2B0C" w14:textId="645AADC2" w:rsidR="00C0611A" w:rsidDel="005668A0" w:rsidRDefault="00C0611A">
      <w:pPr>
        <w:pStyle w:val="BodyText"/>
        <w:spacing w:before="1"/>
        <w:ind w:left="0"/>
        <w:rPr>
          <w:del w:id="14" w:author="Author"/>
        </w:rPr>
      </w:pPr>
    </w:p>
    <w:p w14:paraId="7AE22AE5" w14:textId="19D85BC4" w:rsidR="00C0611A" w:rsidDel="005668A0" w:rsidRDefault="002D0F4C">
      <w:pPr>
        <w:ind w:left="626"/>
        <w:rPr>
          <w:del w:id="15" w:author="Author"/>
          <w:b/>
          <w:i/>
          <w:sz w:val="27"/>
        </w:rPr>
      </w:pPr>
      <w:del w:id="16" w:author="Author">
        <w:r w:rsidDel="005668A0">
          <w:rPr>
            <w:sz w:val="19"/>
          </w:rPr>
          <w:delText>HOUSE</w:delText>
        </w:r>
        <w:r w:rsidDel="005668A0">
          <w:rPr>
            <w:spacing w:val="15"/>
            <w:sz w:val="19"/>
          </w:rPr>
          <w:delText xml:space="preserve"> </w:delText>
        </w:r>
        <w:r w:rsidDel="005668A0">
          <w:rPr>
            <w:sz w:val="19"/>
          </w:rPr>
          <w:delText>BILL</w:delText>
        </w:r>
        <w:r w:rsidDel="005668A0">
          <w:rPr>
            <w:spacing w:val="7"/>
            <w:sz w:val="19"/>
          </w:rPr>
          <w:delText xml:space="preserve"> </w:delText>
        </w:r>
        <w:r w:rsidDel="005668A0">
          <w:rPr>
            <w:b/>
            <w:i/>
            <w:sz w:val="27"/>
          </w:rPr>
          <w:delText>1475-</w:delText>
        </w:r>
        <w:r w:rsidDel="005668A0">
          <w:rPr>
            <w:b/>
            <w:i/>
            <w:spacing w:val="-5"/>
            <w:sz w:val="27"/>
          </w:rPr>
          <w:delText>FN</w:delText>
        </w:r>
      </w:del>
    </w:p>
    <w:p w14:paraId="51949498" w14:textId="1C451BB0" w:rsidR="00C0611A" w:rsidDel="005668A0" w:rsidRDefault="00C0611A">
      <w:pPr>
        <w:pStyle w:val="BodyText"/>
        <w:ind w:left="0"/>
        <w:rPr>
          <w:del w:id="17" w:author="Author"/>
          <w:b/>
          <w:i/>
        </w:rPr>
      </w:pPr>
    </w:p>
    <w:p w14:paraId="4C15595E" w14:textId="2243EC3B" w:rsidR="00C0611A" w:rsidDel="005668A0" w:rsidRDefault="00C0611A">
      <w:pPr>
        <w:pStyle w:val="BodyText"/>
        <w:ind w:left="0"/>
        <w:rPr>
          <w:del w:id="18" w:author="Author"/>
          <w:b/>
          <w:i/>
        </w:rPr>
      </w:pPr>
    </w:p>
    <w:p w14:paraId="6A12564B" w14:textId="22CA5D3D" w:rsidR="00C0611A" w:rsidDel="005668A0" w:rsidRDefault="00C0611A">
      <w:pPr>
        <w:pStyle w:val="BodyText"/>
        <w:spacing w:before="45"/>
        <w:ind w:left="0"/>
        <w:rPr>
          <w:del w:id="19" w:author="Author"/>
          <w:b/>
          <w:i/>
        </w:rPr>
      </w:pPr>
    </w:p>
    <w:p w14:paraId="5C8571B5" w14:textId="55AE19A1" w:rsidR="00C0611A" w:rsidDel="005668A0" w:rsidRDefault="002D0F4C">
      <w:pPr>
        <w:pStyle w:val="BodyText"/>
        <w:rPr>
          <w:del w:id="20" w:author="Author"/>
        </w:rPr>
      </w:pPr>
      <w:del w:id="21" w:author="Author">
        <w:r w:rsidDel="005668A0">
          <w:delText>AN</w:delText>
        </w:r>
        <w:r w:rsidDel="005668A0">
          <w:rPr>
            <w:spacing w:val="-3"/>
          </w:rPr>
          <w:delText xml:space="preserve"> </w:delText>
        </w:r>
        <w:r w:rsidDel="005668A0">
          <w:delText>ACT</w:delText>
        </w:r>
        <w:r w:rsidDel="005668A0">
          <w:rPr>
            <w:spacing w:val="7"/>
          </w:rPr>
          <w:delText xml:space="preserve"> </w:delText>
        </w:r>
        <w:r w:rsidDel="005668A0">
          <w:delText>relative</w:delText>
        </w:r>
        <w:r w:rsidDel="005668A0">
          <w:rPr>
            <w:spacing w:val="11"/>
          </w:rPr>
          <w:delText xml:space="preserve"> </w:delText>
        </w:r>
        <w:r w:rsidDel="005668A0">
          <w:delText>to</w:delText>
        </w:r>
        <w:r w:rsidDel="005668A0">
          <w:rPr>
            <w:spacing w:val="11"/>
          </w:rPr>
          <w:delText xml:space="preserve"> </w:delText>
        </w:r>
        <w:r w:rsidDel="005668A0">
          <w:delText>preventing</w:delText>
        </w:r>
        <w:r w:rsidDel="005668A0">
          <w:rPr>
            <w:spacing w:val="12"/>
          </w:rPr>
          <w:delText xml:space="preserve"> </w:delText>
        </w:r>
        <w:r w:rsidDel="005668A0">
          <w:delText>strategic</w:delText>
        </w:r>
        <w:r w:rsidDel="005668A0">
          <w:rPr>
            <w:spacing w:val="11"/>
          </w:rPr>
          <w:delText xml:space="preserve"> </w:delText>
        </w:r>
        <w:r w:rsidDel="005668A0">
          <w:delText>lawsuits</w:delText>
        </w:r>
        <w:r w:rsidDel="005668A0">
          <w:rPr>
            <w:spacing w:val="11"/>
          </w:rPr>
          <w:delText xml:space="preserve"> </w:delText>
        </w:r>
        <w:r w:rsidDel="005668A0">
          <w:delText>against</w:delText>
        </w:r>
        <w:r w:rsidDel="005668A0">
          <w:rPr>
            <w:spacing w:val="12"/>
          </w:rPr>
          <w:delText xml:space="preserve"> </w:delText>
        </w:r>
        <w:r w:rsidDel="005668A0">
          <w:delText>public</w:delText>
        </w:r>
        <w:r w:rsidDel="005668A0">
          <w:rPr>
            <w:spacing w:val="11"/>
          </w:rPr>
          <w:delText xml:space="preserve"> </w:delText>
        </w:r>
        <w:r w:rsidDel="005668A0">
          <w:rPr>
            <w:spacing w:val="-2"/>
          </w:rPr>
          <w:delText>participation.</w:delText>
        </w:r>
      </w:del>
    </w:p>
    <w:p w14:paraId="06680D44" w14:textId="131A1181" w:rsidR="00C0611A" w:rsidDel="005668A0" w:rsidRDefault="00C0611A">
      <w:pPr>
        <w:pStyle w:val="BodyText"/>
        <w:ind w:left="0"/>
        <w:rPr>
          <w:del w:id="22" w:author="Author"/>
        </w:rPr>
      </w:pPr>
    </w:p>
    <w:p w14:paraId="60D19B61" w14:textId="6A1E376F" w:rsidR="00C0611A" w:rsidDel="005668A0" w:rsidRDefault="00C0611A">
      <w:pPr>
        <w:pStyle w:val="BodyText"/>
        <w:spacing w:before="75"/>
        <w:ind w:left="0"/>
        <w:rPr>
          <w:del w:id="23" w:author="Author"/>
        </w:rPr>
      </w:pPr>
    </w:p>
    <w:p w14:paraId="6442C27C" w14:textId="33C7910D" w:rsidR="00C0611A" w:rsidDel="005668A0" w:rsidRDefault="002D0F4C">
      <w:pPr>
        <w:pStyle w:val="BodyText"/>
        <w:spacing w:before="1"/>
        <w:rPr>
          <w:del w:id="24" w:author="Author"/>
        </w:rPr>
      </w:pPr>
      <w:del w:id="25" w:author="Author">
        <w:r w:rsidDel="005668A0">
          <w:delText>SPONSORS:</w:delText>
        </w:r>
        <w:r w:rsidDel="005668A0">
          <w:rPr>
            <w:spacing w:val="40"/>
          </w:rPr>
          <w:delText xml:space="preserve"> </w:delText>
        </w:r>
        <w:r w:rsidDel="005668A0">
          <w:delText>Rep.</w:delText>
        </w:r>
        <w:r w:rsidDel="005668A0">
          <w:rPr>
            <w:spacing w:val="40"/>
          </w:rPr>
          <w:delText xml:space="preserve"> </w:delText>
        </w:r>
        <w:r w:rsidDel="005668A0">
          <w:delText>Corcoran,</w:delText>
        </w:r>
        <w:r w:rsidDel="005668A0">
          <w:rPr>
            <w:spacing w:val="40"/>
          </w:rPr>
          <w:delText xml:space="preserve"> </w:delText>
        </w:r>
        <w:r w:rsidDel="005668A0">
          <w:delText>Hills.</w:delText>
        </w:r>
        <w:r w:rsidDel="005668A0">
          <w:rPr>
            <w:spacing w:val="40"/>
          </w:rPr>
          <w:delText xml:space="preserve"> </w:delText>
        </w:r>
        <w:r w:rsidDel="005668A0">
          <w:delText>44;</w:delText>
        </w:r>
        <w:r w:rsidDel="005668A0">
          <w:rPr>
            <w:spacing w:val="41"/>
          </w:rPr>
          <w:delText xml:space="preserve"> </w:delText>
        </w:r>
        <w:r w:rsidDel="005668A0">
          <w:delText>Rep.</w:delText>
        </w:r>
        <w:r w:rsidDel="005668A0">
          <w:rPr>
            <w:spacing w:val="40"/>
          </w:rPr>
          <w:delText xml:space="preserve"> </w:delText>
        </w:r>
        <w:r w:rsidDel="005668A0">
          <w:delText>Potucek,</w:delText>
        </w:r>
        <w:r w:rsidDel="005668A0">
          <w:rPr>
            <w:spacing w:val="40"/>
          </w:rPr>
          <w:delText xml:space="preserve"> </w:delText>
        </w:r>
        <w:r w:rsidDel="005668A0">
          <w:delText>Rock.</w:delText>
        </w:r>
        <w:r w:rsidDel="005668A0">
          <w:rPr>
            <w:spacing w:val="40"/>
          </w:rPr>
          <w:delText xml:space="preserve"> </w:delText>
        </w:r>
        <w:r w:rsidDel="005668A0">
          <w:delText>13;</w:delText>
        </w:r>
        <w:r w:rsidDel="005668A0">
          <w:rPr>
            <w:spacing w:val="40"/>
          </w:rPr>
          <w:delText xml:space="preserve"> </w:delText>
        </w:r>
        <w:r w:rsidDel="005668A0">
          <w:delText>Rep.</w:delText>
        </w:r>
        <w:r w:rsidDel="005668A0">
          <w:rPr>
            <w:spacing w:val="41"/>
          </w:rPr>
          <w:delText xml:space="preserve"> </w:delText>
        </w:r>
        <w:r w:rsidDel="005668A0">
          <w:delText>Booras,</w:delText>
        </w:r>
        <w:r w:rsidDel="005668A0">
          <w:rPr>
            <w:spacing w:val="40"/>
          </w:rPr>
          <w:delText xml:space="preserve"> </w:delText>
        </w:r>
        <w:r w:rsidDel="005668A0">
          <w:delText>Hills.</w:delText>
        </w:r>
        <w:r w:rsidDel="005668A0">
          <w:rPr>
            <w:spacing w:val="40"/>
          </w:rPr>
          <w:delText xml:space="preserve"> </w:delText>
        </w:r>
        <w:r w:rsidDel="005668A0">
          <w:delText>8;</w:delText>
        </w:r>
        <w:r w:rsidDel="005668A0">
          <w:rPr>
            <w:spacing w:val="40"/>
          </w:rPr>
          <w:delText xml:space="preserve"> </w:delText>
        </w:r>
        <w:r w:rsidDel="005668A0">
          <w:rPr>
            <w:spacing w:val="-4"/>
          </w:rPr>
          <w:delText>Rep.</w:delText>
        </w:r>
      </w:del>
    </w:p>
    <w:p w14:paraId="702BFE9D" w14:textId="639A4BA4" w:rsidR="00C0611A" w:rsidDel="005668A0" w:rsidRDefault="002D0F4C">
      <w:pPr>
        <w:pStyle w:val="BodyText"/>
        <w:spacing w:before="132"/>
        <w:ind w:left="2303"/>
        <w:rPr>
          <w:del w:id="26" w:author="Author"/>
        </w:rPr>
      </w:pPr>
      <w:del w:id="27" w:author="Author">
        <w:r w:rsidDel="005668A0">
          <w:delText>Plett,</w:delText>
        </w:r>
        <w:r w:rsidDel="005668A0">
          <w:rPr>
            <w:spacing w:val="9"/>
          </w:rPr>
          <w:delText xml:space="preserve"> </w:delText>
        </w:r>
        <w:r w:rsidDel="005668A0">
          <w:delText>Hills.</w:delText>
        </w:r>
        <w:r w:rsidDel="005668A0">
          <w:rPr>
            <w:spacing w:val="9"/>
          </w:rPr>
          <w:delText xml:space="preserve"> </w:delText>
        </w:r>
        <w:r w:rsidDel="005668A0">
          <w:rPr>
            <w:spacing w:val="-5"/>
          </w:rPr>
          <w:delText>29</w:delText>
        </w:r>
      </w:del>
    </w:p>
    <w:p w14:paraId="62D3B8A1" w14:textId="3154BF27" w:rsidR="00C0611A" w:rsidDel="005668A0" w:rsidRDefault="00C0611A">
      <w:pPr>
        <w:pStyle w:val="BodyText"/>
        <w:ind w:left="0"/>
        <w:rPr>
          <w:del w:id="28" w:author="Author"/>
        </w:rPr>
      </w:pPr>
    </w:p>
    <w:p w14:paraId="6F5EF265" w14:textId="1B35F637" w:rsidR="00C0611A" w:rsidDel="005668A0" w:rsidRDefault="00C0611A">
      <w:pPr>
        <w:pStyle w:val="BodyText"/>
        <w:spacing w:before="46"/>
        <w:ind w:left="0"/>
        <w:rPr>
          <w:del w:id="29" w:author="Author"/>
        </w:rPr>
      </w:pPr>
    </w:p>
    <w:p w14:paraId="2885FAD6" w14:textId="46F58D0F" w:rsidR="00C0611A" w:rsidDel="005668A0" w:rsidRDefault="002D0F4C">
      <w:pPr>
        <w:pStyle w:val="BodyText"/>
        <w:spacing w:before="1"/>
        <w:rPr>
          <w:del w:id="30" w:author="Author"/>
        </w:rPr>
      </w:pPr>
      <w:del w:id="31" w:author="Author">
        <w:r w:rsidDel="005668A0">
          <w:delText>COMMITTEE:</w:delText>
        </w:r>
        <w:r w:rsidDel="005668A0">
          <w:rPr>
            <w:spacing w:val="24"/>
          </w:rPr>
          <w:delText xml:space="preserve"> </w:delText>
        </w:r>
        <w:r w:rsidDel="005668A0">
          <w:rPr>
            <w:spacing w:val="-2"/>
          </w:rPr>
          <w:delText>Judiciary</w:delText>
        </w:r>
      </w:del>
    </w:p>
    <w:p w14:paraId="36F4BE08" w14:textId="55315C7A" w:rsidR="00C0611A" w:rsidDel="005668A0" w:rsidRDefault="00C0611A">
      <w:pPr>
        <w:pStyle w:val="BodyText"/>
        <w:ind w:left="0"/>
        <w:rPr>
          <w:del w:id="32" w:author="Author"/>
          <w:sz w:val="20"/>
        </w:rPr>
      </w:pPr>
    </w:p>
    <w:p w14:paraId="662B0E06" w14:textId="0FED0C1C" w:rsidR="00C0611A" w:rsidDel="005668A0" w:rsidRDefault="002D0F4C">
      <w:pPr>
        <w:pStyle w:val="BodyText"/>
        <w:spacing w:before="126"/>
        <w:ind w:left="0"/>
        <w:rPr>
          <w:del w:id="33" w:author="Author"/>
          <w:sz w:val="20"/>
        </w:rPr>
      </w:pPr>
      <w:del w:id="34" w:author="Author">
        <w:r w:rsidDel="005668A0">
          <w:rPr>
            <w:noProof/>
          </w:rPr>
          <mc:AlternateContent>
            <mc:Choice Requires="wps">
              <w:drawing>
                <wp:anchor distT="0" distB="0" distL="0" distR="0" simplePos="0" relativeHeight="487588864" behindDoc="1" locked="0" layoutInCell="1" allowOverlap="1" wp14:anchorId="1E1AEF54" wp14:editId="0A5C26A9">
                  <wp:simplePos x="0" y="0"/>
                  <wp:positionH relativeFrom="page">
                    <wp:posOffset>1490105</wp:posOffset>
                  </wp:positionH>
                  <wp:positionV relativeFrom="paragraph">
                    <wp:posOffset>241546</wp:posOffset>
                  </wp:positionV>
                  <wp:extent cx="2679700" cy="1270"/>
                  <wp:effectExtent l="0" t="0" r="0" b="0"/>
                  <wp:wrapTopAndBottom/>
                  <wp:docPr id="2"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9700" cy="1270"/>
                          </a:xfrm>
                          <a:custGeom>
                            <a:avLst/>
                            <a:gdLst/>
                            <a:ahLst/>
                            <a:cxnLst/>
                            <a:rect l="l" t="t" r="r" b="b"/>
                            <a:pathLst>
                              <a:path w="2679700">
                                <a:moveTo>
                                  <a:pt x="0" y="0"/>
                                </a:moveTo>
                                <a:lnTo>
                                  <a:pt x="2679666" y="0"/>
                                </a:lnTo>
                              </a:path>
                            </a:pathLst>
                          </a:custGeom>
                          <a:ln w="10894">
                            <a:solidFill>
                              <a:srgbClr val="000000"/>
                            </a:solidFill>
                            <a:prstDash val="sysDash"/>
                          </a:ln>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8656A1" id="Graphic 11" o:spid="_x0000_s1026" style="position:absolute;margin-left:117.35pt;margin-top:19pt;width:211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2679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" path="m,l2679666,e" filled="f" strokeweight=".30261mm">
                  <v:stroke dashstyle="3 1"/>
                  <v:path arrowok="t"/>
                  <w10:wrap type="topAndBottom" anchorx="page"/>
                </v:shape>
              </w:pict>
            </mc:Fallback>
          </mc:AlternateContent>
        </w:r>
      </w:del>
    </w:p>
    <w:p w14:paraId="1CC5E335" w14:textId="6EB4A104" w:rsidR="00C0611A" w:rsidDel="005668A0" w:rsidRDefault="00C0611A">
      <w:pPr>
        <w:pStyle w:val="BodyText"/>
        <w:ind w:left="0"/>
        <w:rPr>
          <w:del w:id="35" w:author="Author"/>
        </w:rPr>
      </w:pPr>
    </w:p>
    <w:p w14:paraId="6EAA38B9" w14:textId="22920978" w:rsidR="00C0611A" w:rsidDel="005668A0" w:rsidRDefault="00C0611A">
      <w:pPr>
        <w:pStyle w:val="BodyText"/>
        <w:spacing w:before="129"/>
        <w:ind w:left="0"/>
        <w:rPr>
          <w:del w:id="36" w:author="Author"/>
        </w:rPr>
      </w:pPr>
    </w:p>
    <w:p w14:paraId="134F148F" w14:textId="343471E5" w:rsidR="00C0611A" w:rsidDel="005668A0" w:rsidRDefault="002D0F4C">
      <w:pPr>
        <w:pStyle w:val="BodyText"/>
        <w:ind w:left="0" w:right="1278"/>
        <w:jc w:val="center"/>
        <w:rPr>
          <w:del w:id="37" w:author="Author"/>
        </w:rPr>
      </w:pPr>
      <w:del w:id="38" w:author="Author">
        <w:r w:rsidDel="005668A0">
          <w:rPr>
            <w:spacing w:val="-2"/>
          </w:rPr>
          <w:delText>ANALYSIS</w:delText>
        </w:r>
      </w:del>
    </w:p>
    <w:p w14:paraId="5BD47575" w14:textId="5B023315" w:rsidR="00C0611A" w:rsidDel="005668A0" w:rsidRDefault="00C0611A">
      <w:pPr>
        <w:pStyle w:val="BodyText"/>
        <w:spacing w:before="207"/>
        <w:ind w:left="0"/>
        <w:rPr>
          <w:del w:id="39" w:author="Author"/>
        </w:rPr>
      </w:pPr>
    </w:p>
    <w:p w14:paraId="00AAFC99" w14:textId="17B427DD" w:rsidR="00C0611A" w:rsidDel="005668A0" w:rsidRDefault="002D0F4C">
      <w:pPr>
        <w:pStyle w:val="BodyText"/>
        <w:spacing w:line="288" w:lineRule="auto"/>
        <w:ind w:right="1904"/>
        <w:jc w:val="both"/>
        <w:rPr>
          <w:del w:id="40" w:author="Author"/>
        </w:rPr>
      </w:pPr>
      <w:del w:id="41" w:author="Author">
        <w:r w:rsidDel="005668A0">
          <w:delText>This bill establishes legal process for preventing strategic lawsuits against public participation (anti-SLAPP)</w:delText>
        </w:r>
        <w:r w:rsidDel="005668A0">
          <w:rPr>
            <w:spacing w:val="18"/>
          </w:rPr>
          <w:delText xml:space="preserve"> </w:delText>
        </w:r>
        <w:r w:rsidDel="005668A0">
          <w:delText>as</w:delText>
        </w:r>
        <w:r w:rsidDel="005668A0">
          <w:rPr>
            <w:spacing w:val="18"/>
          </w:rPr>
          <w:delText xml:space="preserve"> </w:delText>
        </w:r>
        <w:r w:rsidDel="005668A0">
          <w:delText>qualiﬁed</w:delText>
        </w:r>
        <w:r w:rsidDel="005668A0">
          <w:rPr>
            <w:spacing w:val="18"/>
          </w:rPr>
          <w:delText xml:space="preserve"> </w:delText>
        </w:r>
        <w:r w:rsidDel="005668A0">
          <w:delText>immunity</w:delText>
        </w:r>
        <w:r w:rsidDel="005668A0">
          <w:rPr>
            <w:spacing w:val="18"/>
          </w:rPr>
          <w:delText xml:space="preserve"> </w:delText>
        </w:r>
        <w:r w:rsidDel="005668A0">
          <w:delText>from</w:delText>
        </w:r>
        <w:r w:rsidDel="005668A0">
          <w:rPr>
            <w:spacing w:val="18"/>
          </w:rPr>
          <w:delText xml:space="preserve"> </w:delText>
        </w:r>
        <w:r w:rsidDel="005668A0">
          <w:delText>suit,</w:delText>
        </w:r>
        <w:r w:rsidDel="005668A0">
          <w:rPr>
            <w:spacing w:val="18"/>
          </w:rPr>
          <w:delText xml:space="preserve"> </w:delText>
        </w:r>
        <w:r w:rsidDel="005668A0">
          <w:delText>prosecution,</w:delText>
        </w:r>
        <w:r w:rsidDel="005668A0">
          <w:rPr>
            <w:spacing w:val="18"/>
          </w:rPr>
          <w:delText xml:space="preserve"> </w:delText>
        </w:r>
        <w:r w:rsidDel="005668A0">
          <w:delText>and</w:delText>
        </w:r>
        <w:r w:rsidDel="005668A0">
          <w:rPr>
            <w:spacing w:val="18"/>
          </w:rPr>
          <w:delText xml:space="preserve"> </w:delText>
        </w:r>
        <w:r w:rsidDel="005668A0">
          <w:delText>from</w:delText>
        </w:r>
        <w:r w:rsidDel="005668A0">
          <w:rPr>
            <w:spacing w:val="18"/>
          </w:rPr>
          <w:delText xml:space="preserve"> </w:delText>
        </w:r>
        <w:r w:rsidDel="005668A0">
          <w:delText>liability</w:delText>
        </w:r>
        <w:r w:rsidDel="005668A0">
          <w:rPr>
            <w:spacing w:val="18"/>
          </w:rPr>
          <w:delText xml:space="preserve"> </w:delText>
        </w:r>
        <w:r w:rsidDel="005668A0">
          <w:delText>for</w:delText>
        </w:r>
        <w:r w:rsidDel="005668A0">
          <w:rPr>
            <w:spacing w:val="18"/>
          </w:rPr>
          <w:delText xml:space="preserve"> </w:delText>
        </w:r>
        <w:r w:rsidDel="005668A0">
          <w:delText>any</w:delText>
        </w:r>
        <w:r w:rsidDel="005668A0">
          <w:rPr>
            <w:spacing w:val="18"/>
          </w:rPr>
          <w:delText xml:space="preserve"> </w:delText>
        </w:r>
        <w:r w:rsidDel="005668A0">
          <w:delText>defendant or counter-defendant in any action, case, claim, administrative proceeding, arbitration, or any</w:delText>
        </w:r>
        <w:r w:rsidDel="005668A0">
          <w:rPr>
            <w:spacing w:val="80"/>
          </w:rPr>
          <w:delText xml:space="preserve"> </w:delText>
        </w:r>
        <w:r w:rsidDel="005668A0">
          <w:delText>other legal process that impacts their First Amendment rights.</w:delText>
        </w:r>
      </w:del>
    </w:p>
    <w:p w14:paraId="3AA92D0F" w14:textId="756A1496" w:rsidR="00C0611A" w:rsidDel="005668A0" w:rsidRDefault="00C0611A">
      <w:pPr>
        <w:pStyle w:val="BodyText"/>
        <w:spacing w:before="195"/>
        <w:ind w:left="0"/>
        <w:rPr>
          <w:del w:id="42" w:author="Author"/>
        </w:rPr>
      </w:pPr>
    </w:p>
    <w:p w14:paraId="07326A20" w14:textId="3A1DF54B" w:rsidR="00C0611A" w:rsidDel="005668A0" w:rsidRDefault="002D0F4C">
      <w:pPr>
        <w:ind w:left="626"/>
        <w:rPr>
          <w:del w:id="43" w:author="Author"/>
          <w:sz w:val="19"/>
        </w:rPr>
      </w:pPr>
      <w:del w:id="44" w:author="Autho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pacing w:val="-10"/>
            <w:sz w:val="19"/>
          </w:rPr>
          <w:delText>-</w:delText>
        </w:r>
      </w:del>
    </w:p>
    <w:p w14:paraId="341E0C1E" w14:textId="08900BEE" w:rsidR="00C0611A" w:rsidDel="005668A0" w:rsidRDefault="002D0F4C">
      <w:pPr>
        <w:spacing w:before="133"/>
        <w:ind w:left="626"/>
        <w:rPr>
          <w:del w:id="45" w:author="Author"/>
          <w:sz w:val="19"/>
        </w:rPr>
      </w:pPr>
      <w:del w:id="46" w:author="Autho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2"/>
            <w:sz w:val="19"/>
          </w:rPr>
          <w:delText xml:space="preserve"> </w:delText>
        </w:r>
        <w:r w:rsidDel="005668A0">
          <w:rPr>
            <w:sz w:val="19"/>
          </w:rPr>
          <w:delText>-</w:delText>
        </w:r>
        <w:r w:rsidDel="005668A0">
          <w:rPr>
            <w:spacing w:val="3"/>
            <w:sz w:val="19"/>
          </w:rPr>
          <w:delText xml:space="preserve"> </w:delText>
        </w:r>
        <w:r w:rsidDel="005668A0">
          <w:rPr>
            <w:spacing w:val="-10"/>
            <w:sz w:val="19"/>
          </w:rPr>
          <w:delText>-</w:delText>
        </w:r>
      </w:del>
    </w:p>
    <w:p w14:paraId="7FC3A11A" w14:textId="19265CF0" w:rsidR="00C0611A" w:rsidDel="005668A0" w:rsidRDefault="00C0611A">
      <w:pPr>
        <w:pStyle w:val="BodyText"/>
        <w:ind w:left="0"/>
        <w:rPr>
          <w:del w:id="47" w:author="Author"/>
        </w:rPr>
      </w:pPr>
    </w:p>
    <w:p w14:paraId="0F086A38" w14:textId="6FC834DB" w:rsidR="00C0611A" w:rsidDel="005668A0" w:rsidRDefault="00C0611A">
      <w:pPr>
        <w:pStyle w:val="BodyText"/>
        <w:spacing w:before="6"/>
        <w:ind w:left="0"/>
        <w:rPr>
          <w:del w:id="48" w:author="Author"/>
        </w:rPr>
      </w:pPr>
    </w:p>
    <w:p w14:paraId="50DF9EEA" w14:textId="778A5557" w:rsidR="00C0611A" w:rsidDel="005668A0" w:rsidRDefault="002D0F4C">
      <w:pPr>
        <w:ind w:left="626"/>
        <w:rPr>
          <w:del w:id="49" w:author="Author"/>
          <w:b/>
          <w:i/>
          <w:sz w:val="17"/>
        </w:rPr>
      </w:pPr>
      <w:del w:id="50" w:author="Author">
        <w:r w:rsidDel="005668A0">
          <w:rPr>
            <w:w w:val="105"/>
            <w:sz w:val="17"/>
          </w:rPr>
          <w:delText>Explanation:</w:delText>
        </w:r>
        <w:r w:rsidDel="005668A0">
          <w:rPr>
            <w:spacing w:val="-9"/>
            <w:w w:val="105"/>
            <w:sz w:val="17"/>
          </w:rPr>
          <w:delText xml:space="preserve"> </w:delText>
        </w:r>
        <w:r w:rsidDel="005668A0">
          <w:rPr>
            <w:w w:val="105"/>
            <w:sz w:val="17"/>
          </w:rPr>
          <w:delText>Matter</w:delText>
        </w:r>
        <w:r w:rsidDel="005668A0">
          <w:rPr>
            <w:spacing w:val="-9"/>
            <w:w w:val="105"/>
            <w:sz w:val="17"/>
          </w:rPr>
          <w:delText xml:space="preserve"> </w:delText>
        </w:r>
        <w:r w:rsidDel="005668A0">
          <w:rPr>
            <w:w w:val="105"/>
            <w:sz w:val="17"/>
          </w:rPr>
          <w:delText>added</w:delText>
        </w:r>
        <w:r w:rsidDel="005668A0">
          <w:rPr>
            <w:spacing w:val="-9"/>
            <w:w w:val="105"/>
            <w:sz w:val="17"/>
          </w:rPr>
          <w:delText xml:space="preserve"> </w:delText>
        </w:r>
        <w:r w:rsidDel="005668A0">
          <w:rPr>
            <w:w w:val="105"/>
            <w:sz w:val="17"/>
          </w:rPr>
          <w:delText>to</w:delText>
        </w:r>
        <w:r w:rsidDel="005668A0">
          <w:rPr>
            <w:spacing w:val="-9"/>
            <w:w w:val="105"/>
            <w:sz w:val="17"/>
          </w:rPr>
          <w:delText xml:space="preserve"> </w:delText>
        </w:r>
        <w:r w:rsidDel="005668A0">
          <w:rPr>
            <w:w w:val="105"/>
            <w:sz w:val="17"/>
          </w:rPr>
          <w:delText>current</w:delText>
        </w:r>
        <w:r w:rsidDel="005668A0">
          <w:rPr>
            <w:spacing w:val="-9"/>
            <w:w w:val="105"/>
            <w:sz w:val="17"/>
          </w:rPr>
          <w:delText xml:space="preserve"> </w:delText>
        </w:r>
        <w:r w:rsidDel="005668A0">
          <w:rPr>
            <w:w w:val="105"/>
            <w:sz w:val="17"/>
          </w:rPr>
          <w:delText>law</w:delText>
        </w:r>
        <w:r w:rsidDel="005668A0">
          <w:rPr>
            <w:spacing w:val="-9"/>
            <w:w w:val="105"/>
            <w:sz w:val="17"/>
          </w:rPr>
          <w:delText xml:space="preserve"> </w:delText>
        </w:r>
        <w:r w:rsidDel="005668A0">
          <w:rPr>
            <w:w w:val="105"/>
            <w:sz w:val="17"/>
          </w:rPr>
          <w:delText>appears</w:delText>
        </w:r>
        <w:r w:rsidDel="005668A0">
          <w:rPr>
            <w:spacing w:val="-9"/>
            <w:w w:val="105"/>
            <w:sz w:val="17"/>
          </w:rPr>
          <w:delText xml:space="preserve"> </w:delText>
        </w:r>
        <w:r w:rsidDel="005668A0">
          <w:rPr>
            <w:w w:val="105"/>
            <w:sz w:val="17"/>
          </w:rPr>
          <w:delText>in</w:delText>
        </w:r>
        <w:r w:rsidDel="005668A0">
          <w:rPr>
            <w:spacing w:val="-9"/>
            <w:w w:val="105"/>
            <w:sz w:val="17"/>
          </w:rPr>
          <w:delText xml:space="preserve"> </w:delText>
        </w:r>
        <w:r w:rsidDel="005668A0">
          <w:rPr>
            <w:b/>
            <w:i/>
            <w:w w:val="105"/>
            <w:sz w:val="17"/>
          </w:rPr>
          <w:delText>bold</w:delText>
        </w:r>
        <w:r w:rsidDel="005668A0">
          <w:rPr>
            <w:b/>
            <w:i/>
            <w:spacing w:val="-9"/>
            <w:w w:val="105"/>
            <w:sz w:val="17"/>
          </w:rPr>
          <w:delText xml:space="preserve"> </w:delText>
        </w:r>
        <w:r w:rsidDel="005668A0">
          <w:rPr>
            <w:b/>
            <w:i/>
            <w:spacing w:val="-2"/>
            <w:w w:val="105"/>
            <w:sz w:val="17"/>
          </w:rPr>
          <w:delText>italics.</w:delText>
        </w:r>
      </w:del>
    </w:p>
    <w:p w14:paraId="2DE0562B" w14:textId="131FBB85" w:rsidR="00C0611A" w:rsidDel="005668A0" w:rsidRDefault="002D0F4C">
      <w:pPr>
        <w:spacing w:before="68"/>
        <w:ind w:left="626"/>
        <w:rPr>
          <w:del w:id="51" w:author="Author"/>
          <w:sz w:val="17"/>
        </w:rPr>
      </w:pPr>
      <w:del w:id="52" w:author="Author">
        <w:r w:rsidDel="005668A0">
          <w:rPr>
            <w:w w:val="105"/>
            <w:sz w:val="17"/>
          </w:rPr>
          <w:delText>Matter</w:delText>
        </w:r>
        <w:r w:rsidDel="005668A0">
          <w:rPr>
            <w:spacing w:val="-10"/>
            <w:w w:val="105"/>
            <w:sz w:val="17"/>
          </w:rPr>
          <w:delText xml:space="preserve"> </w:delText>
        </w:r>
        <w:r w:rsidDel="005668A0">
          <w:rPr>
            <w:w w:val="105"/>
            <w:sz w:val="17"/>
          </w:rPr>
          <w:delText>removed</w:delText>
        </w:r>
        <w:r w:rsidDel="005668A0">
          <w:rPr>
            <w:spacing w:val="-9"/>
            <w:w w:val="105"/>
            <w:sz w:val="17"/>
          </w:rPr>
          <w:delText xml:space="preserve"> </w:delText>
        </w:r>
        <w:r w:rsidDel="005668A0">
          <w:rPr>
            <w:w w:val="105"/>
            <w:sz w:val="17"/>
          </w:rPr>
          <w:delText>from</w:delText>
        </w:r>
        <w:r w:rsidDel="005668A0">
          <w:rPr>
            <w:spacing w:val="-9"/>
            <w:w w:val="105"/>
            <w:sz w:val="17"/>
          </w:rPr>
          <w:delText xml:space="preserve"> </w:delText>
        </w:r>
        <w:r w:rsidDel="005668A0">
          <w:rPr>
            <w:w w:val="105"/>
            <w:sz w:val="17"/>
          </w:rPr>
          <w:delText>current</w:delText>
        </w:r>
        <w:r w:rsidDel="005668A0">
          <w:rPr>
            <w:spacing w:val="-9"/>
            <w:w w:val="105"/>
            <w:sz w:val="17"/>
          </w:rPr>
          <w:delText xml:space="preserve"> </w:delText>
        </w:r>
        <w:r w:rsidDel="005668A0">
          <w:rPr>
            <w:w w:val="105"/>
            <w:sz w:val="17"/>
          </w:rPr>
          <w:delText>law</w:delText>
        </w:r>
        <w:r w:rsidDel="005668A0">
          <w:rPr>
            <w:spacing w:val="-9"/>
            <w:w w:val="105"/>
            <w:sz w:val="17"/>
          </w:rPr>
          <w:delText xml:space="preserve"> </w:delText>
        </w:r>
        <w:r w:rsidDel="005668A0">
          <w:rPr>
            <w:w w:val="105"/>
            <w:sz w:val="17"/>
          </w:rPr>
          <w:delText>appears</w:delText>
        </w:r>
        <w:r w:rsidDel="005668A0">
          <w:rPr>
            <w:spacing w:val="-10"/>
            <w:w w:val="105"/>
            <w:sz w:val="17"/>
          </w:rPr>
          <w:delText xml:space="preserve"> </w:delText>
        </w:r>
        <w:r w:rsidDel="005668A0">
          <w:rPr>
            <w:w w:val="105"/>
            <w:sz w:val="17"/>
          </w:rPr>
          <w:delText>[</w:delText>
        </w:r>
        <w:r w:rsidDel="005668A0">
          <w:rPr>
            <w:strike/>
            <w:w w:val="105"/>
            <w:sz w:val="17"/>
          </w:rPr>
          <w:delText>in</w:delText>
        </w:r>
        <w:r w:rsidDel="005668A0">
          <w:rPr>
            <w:strike/>
            <w:spacing w:val="-9"/>
            <w:w w:val="105"/>
            <w:sz w:val="17"/>
          </w:rPr>
          <w:delText xml:space="preserve"> </w:delText>
        </w:r>
        <w:r w:rsidDel="005668A0">
          <w:rPr>
            <w:strike/>
            <w:w w:val="105"/>
            <w:sz w:val="17"/>
          </w:rPr>
          <w:delText>brackets</w:delText>
        </w:r>
        <w:r w:rsidDel="005668A0">
          <w:rPr>
            <w:strike/>
            <w:spacing w:val="-9"/>
            <w:w w:val="105"/>
            <w:sz w:val="17"/>
          </w:rPr>
          <w:delText xml:space="preserve"> </w:delText>
        </w:r>
        <w:r w:rsidDel="005668A0">
          <w:rPr>
            <w:strike/>
            <w:w w:val="105"/>
            <w:sz w:val="17"/>
          </w:rPr>
          <w:delText>and</w:delText>
        </w:r>
        <w:r w:rsidDel="005668A0">
          <w:rPr>
            <w:strike/>
            <w:spacing w:val="-9"/>
            <w:w w:val="105"/>
            <w:sz w:val="17"/>
          </w:rPr>
          <w:delText xml:space="preserve"> </w:delText>
        </w:r>
        <w:r w:rsidDel="005668A0">
          <w:rPr>
            <w:strike/>
            <w:spacing w:val="-2"/>
            <w:w w:val="105"/>
            <w:sz w:val="17"/>
          </w:rPr>
          <w:delText>struckthrough.</w:delText>
        </w:r>
        <w:r w:rsidDel="005668A0">
          <w:rPr>
            <w:spacing w:val="-2"/>
            <w:w w:val="105"/>
            <w:sz w:val="17"/>
          </w:rPr>
          <w:delText>]</w:delText>
        </w:r>
      </w:del>
    </w:p>
    <w:p w14:paraId="12567D53" w14:textId="34ABB36C" w:rsidR="00C0611A" w:rsidDel="005668A0" w:rsidRDefault="002D0F4C">
      <w:pPr>
        <w:spacing w:before="68"/>
        <w:ind w:left="626"/>
        <w:rPr>
          <w:del w:id="53" w:author="Author"/>
          <w:sz w:val="17"/>
        </w:rPr>
      </w:pPr>
      <w:del w:id="54" w:author="Author">
        <w:r w:rsidDel="005668A0">
          <w:rPr>
            <w:w w:val="105"/>
            <w:sz w:val="17"/>
          </w:rPr>
          <w:delText>Matter</w:delText>
        </w:r>
        <w:r w:rsidDel="005668A0">
          <w:rPr>
            <w:spacing w:val="-8"/>
            <w:w w:val="105"/>
            <w:sz w:val="17"/>
          </w:rPr>
          <w:delText xml:space="preserve"> </w:delText>
        </w:r>
        <w:r w:rsidDel="005668A0">
          <w:rPr>
            <w:w w:val="105"/>
            <w:sz w:val="17"/>
          </w:rPr>
          <w:delText>which</w:delText>
        </w:r>
        <w:r w:rsidDel="005668A0">
          <w:rPr>
            <w:spacing w:val="-8"/>
            <w:w w:val="105"/>
            <w:sz w:val="17"/>
          </w:rPr>
          <w:delText xml:space="preserve"> </w:delText>
        </w:r>
        <w:r w:rsidDel="005668A0">
          <w:rPr>
            <w:w w:val="105"/>
            <w:sz w:val="17"/>
          </w:rPr>
          <w:delText>is</w:delText>
        </w:r>
        <w:r w:rsidDel="005668A0">
          <w:rPr>
            <w:spacing w:val="-8"/>
            <w:w w:val="105"/>
            <w:sz w:val="17"/>
          </w:rPr>
          <w:delText xml:space="preserve"> </w:delText>
        </w:r>
        <w:r w:rsidDel="005668A0">
          <w:rPr>
            <w:w w:val="105"/>
            <w:sz w:val="17"/>
          </w:rPr>
          <w:delText>either</w:delText>
        </w:r>
        <w:r w:rsidDel="005668A0">
          <w:rPr>
            <w:spacing w:val="-7"/>
            <w:w w:val="105"/>
            <w:sz w:val="17"/>
          </w:rPr>
          <w:delText xml:space="preserve"> </w:delText>
        </w:r>
        <w:r w:rsidDel="005668A0">
          <w:rPr>
            <w:w w:val="105"/>
            <w:sz w:val="17"/>
          </w:rPr>
          <w:delText>(a)</w:delText>
        </w:r>
        <w:r w:rsidDel="005668A0">
          <w:rPr>
            <w:spacing w:val="-8"/>
            <w:w w:val="105"/>
            <w:sz w:val="17"/>
          </w:rPr>
          <w:delText xml:space="preserve"> </w:delText>
        </w:r>
        <w:r w:rsidDel="005668A0">
          <w:rPr>
            <w:w w:val="105"/>
            <w:sz w:val="17"/>
          </w:rPr>
          <w:delText>all</w:delText>
        </w:r>
        <w:r w:rsidDel="005668A0">
          <w:rPr>
            <w:spacing w:val="-8"/>
            <w:w w:val="105"/>
            <w:sz w:val="17"/>
          </w:rPr>
          <w:delText xml:space="preserve"> </w:delText>
        </w:r>
        <w:r w:rsidDel="005668A0">
          <w:rPr>
            <w:w w:val="105"/>
            <w:sz w:val="17"/>
          </w:rPr>
          <w:delText>new</w:delText>
        </w:r>
        <w:r w:rsidDel="005668A0">
          <w:rPr>
            <w:spacing w:val="-8"/>
            <w:w w:val="105"/>
            <w:sz w:val="17"/>
          </w:rPr>
          <w:delText xml:space="preserve"> </w:delText>
        </w:r>
        <w:r w:rsidDel="005668A0">
          <w:rPr>
            <w:w w:val="105"/>
            <w:sz w:val="17"/>
          </w:rPr>
          <w:delText>or</w:delText>
        </w:r>
        <w:r w:rsidDel="005668A0">
          <w:rPr>
            <w:spacing w:val="-7"/>
            <w:w w:val="105"/>
            <w:sz w:val="17"/>
          </w:rPr>
          <w:delText xml:space="preserve"> </w:delText>
        </w:r>
        <w:r w:rsidDel="005668A0">
          <w:rPr>
            <w:w w:val="105"/>
            <w:sz w:val="17"/>
          </w:rPr>
          <w:delText>(b)</w:delText>
        </w:r>
        <w:r w:rsidDel="005668A0">
          <w:rPr>
            <w:spacing w:val="-8"/>
            <w:w w:val="105"/>
            <w:sz w:val="17"/>
          </w:rPr>
          <w:delText xml:space="preserve"> </w:delText>
        </w:r>
        <w:r w:rsidDel="005668A0">
          <w:rPr>
            <w:w w:val="105"/>
            <w:sz w:val="17"/>
          </w:rPr>
          <w:delText>repealed</w:delText>
        </w:r>
        <w:r w:rsidDel="005668A0">
          <w:rPr>
            <w:spacing w:val="-8"/>
            <w:w w:val="105"/>
            <w:sz w:val="17"/>
          </w:rPr>
          <w:delText xml:space="preserve"> </w:delText>
        </w:r>
        <w:r w:rsidDel="005668A0">
          <w:rPr>
            <w:w w:val="105"/>
            <w:sz w:val="17"/>
          </w:rPr>
          <w:delText>and</w:delText>
        </w:r>
        <w:r w:rsidDel="005668A0">
          <w:rPr>
            <w:spacing w:val="-8"/>
            <w:w w:val="105"/>
            <w:sz w:val="17"/>
          </w:rPr>
          <w:delText xml:space="preserve"> </w:delText>
        </w:r>
        <w:r w:rsidDel="005668A0">
          <w:rPr>
            <w:w w:val="105"/>
            <w:sz w:val="17"/>
          </w:rPr>
          <w:delText>reenacted</w:delText>
        </w:r>
        <w:r w:rsidDel="005668A0">
          <w:rPr>
            <w:spacing w:val="-7"/>
            <w:w w:val="105"/>
            <w:sz w:val="17"/>
          </w:rPr>
          <w:delText xml:space="preserve"> </w:delText>
        </w:r>
        <w:r w:rsidDel="005668A0">
          <w:rPr>
            <w:w w:val="105"/>
            <w:sz w:val="17"/>
          </w:rPr>
          <w:delText>appears</w:delText>
        </w:r>
        <w:r w:rsidDel="005668A0">
          <w:rPr>
            <w:spacing w:val="-8"/>
            <w:w w:val="105"/>
            <w:sz w:val="17"/>
          </w:rPr>
          <w:delText xml:space="preserve"> </w:delText>
        </w:r>
        <w:r w:rsidDel="005668A0">
          <w:rPr>
            <w:w w:val="105"/>
            <w:sz w:val="17"/>
          </w:rPr>
          <w:delText>in</w:delText>
        </w:r>
        <w:r w:rsidDel="005668A0">
          <w:rPr>
            <w:spacing w:val="-8"/>
            <w:w w:val="105"/>
            <w:sz w:val="17"/>
          </w:rPr>
          <w:delText xml:space="preserve"> </w:delText>
        </w:r>
        <w:r w:rsidDel="005668A0">
          <w:rPr>
            <w:w w:val="105"/>
            <w:sz w:val="17"/>
          </w:rPr>
          <w:delText>regular</w:delText>
        </w:r>
        <w:r w:rsidDel="005668A0">
          <w:rPr>
            <w:spacing w:val="-7"/>
            <w:w w:val="105"/>
            <w:sz w:val="17"/>
          </w:rPr>
          <w:delText xml:space="preserve"> </w:delText>
        </w:r>
        <w:r w:rsidDel="005668A0">
          <w:rPr>
            <w:spacing w:val="-2"/>
            <w:w w:val="105"/>
            <w:sz w:val="17"/>
          </w:rPr>
          <w:delText>type.</w:delText>
        </w:r>
      </w:del>
    </w:p>
    <w:p w14:paraId="1B129A7E" w14:textId="26FDFAFA" w:rsidR="00C0611A" w:rsidDel="005668A0" w:rsidRDefault="002D0F4C">
      <w:pPr>
        <w:pStyle w:val="BodyText"/>
        <w:spacing w:before="49"/>
        <w:rPr>
          <w:del w:id="55" w:author="Author"/>
        </w:rPr>
      </w:pPr>
      <w:del w:id="56" w:author="Author">
        <w:r w:rsidDel="005668A0">
          <w:delText>24-</w:delText>
        </w:r>
        <w:r w:rsidDel="005668A0">
          <w:rPr>
            <w:spacing w:val="-4"/>
          </w:rPr>
          <w:delText>2610</w:delText>
        </w:r>
      </w:del>
    </w:p>
    <w:p w14:paraId="33BD963C" w14:textId="14FE7079" w:rsidR="00C0611A" w:rsidDel="005668A0" w:rsidRDefault="002D0F4C">
      <w:pPr>
        <w:pStyle w:val="BodyText"/>
        <w:spacing w:before="45"/>
        <w:rPr>
          <w:del w:id="57" w:author="Author"/>
        </w:rPr>
      </w:pPr>
      <w:del w:id="58" w:author="Author">
        <w:r w:rsidDel="005668A0">
          <w:rPr>
            <w:spacing w:val="-2"/>
          </w:rPr>
          <w:delText>10/05</w:delText>
        </w:r>
      </w:del>
    </w:p>
    <w:p w14:paraId="0B395A0F" w14:textId="002D8656" w:rsidR="00C0611A" w:rsidDel="005668A0" w:rsidRDefault="00C0611A">
      <w:pPr>
        <w:pStyle w:val="BodyText"/>
        <w:spacing w:before="177"/>
        <w:ind w:left="0"/>
        <w:rPr>
          <w:del w:id="59" w:author="Author"/>
        </w:rPr>
      </w:pPr>
    </w:p>
    <w:p w14:paraId="3240B842" w14:textId="07EC651F" w:rsidR="00C0611A" w:rsidDel="005668A0" w:rsidRDefault="002D0F4C">
      <w:pPr>
        <w:pStyle w:val="BodyText"/>
        <w:ind w:left="0" w:right="1278"/>
        <w:jc w:val="center"/>
        <w:rPr>
          <w:del w:id="60" w:author="Author"/>
        </w:rPr>
      </w:pPr>
      <w:del w:id="61" w:author="Author">
        <w:r w:rsidDel="005668A0">
          <w:delText>STATE</w:delText>
        </w:r>
        <w:r w:rsidDel="005668A0">
          <w:rPr>
            <w:spacing w:val="-4"/>
          </w:rPr>
          <w:delText xml:space="preserve"> </w:delText>
        </w:r>
        <w:r w:rsidDel="005668A0">
          <w:delText>OF</w:delText>
        </w:r>
        <w:r w:rsidDel="005668A0">
          <w:rPr>
            <w:spacing w:val="-3"/>
          </w:rPr>
          <w:delText xml:space="preserve"> </w:delText>
        </w:r>
        <w:r w:rsidDel="005668A0">
          <w:delText>NEW</w:delText>
        </w:r>
        <w:r w:rsidDel="005668A0">
          <w:rPr>
            <w:spacing w:val="-7"/>
          </w:rPr>
          <w:delText xml:space="preserve"> </w:delText>
        </w:r>
        <w:r w:rsidDel="005668A0">
          <w:rPr>
            <w:spacing w:val="-2"/>
          </w:rPr>
          <w:delText>HAMPSHIRE</w:delText>
        </w:r>
      </w:del>
    </w:p>
    <w:p w14:paraId="77E98866" w14:textId="12F01A60" w:rsidR="00C0611A" w:rsidDel="005668A0" w:rsidRDefault="00C0611A">
      <w:pPr>
        <w:jc w:val="center"/>
        <w:rPr>
          <w:del w:id="62" w:author="Author"/>
        </w:rPr>
        <w:sectPr w:rsidR="00C0611A" w:rsidDel="005668A0">
          <w:headerReference w:type="default" r:id="rId7"/>
          <w:footerReference w:type="default" r:id="rId8"/>
          <w:type w:val="continuous"/>
          <w:pgSz w:w="12240" w:h="15840"/>
          <w:pgMar w:top="540" w:right="440" w:bottom="440" w:left="1720" w:header="275" w:footer="250" w:gutter="0"/>
          <w:pgNumType w:start="1"/>
          <w:cols w:space="720"/>
        </w:sectPr>
      </w:pPr>
    </w:p>
    <w:p w14:paraId="5522BBBF" w14:textId="018F8F00" w:rsidR="00C0611A" w:rsidDel="005668A0" w:rsidRDefault="00C0611A">
      <w:pPr>
        <w:pStyle w:val="BodyText"/>
        <w:spacing w:before="82"/>
        <w:ind w:left="0"/>
        <w:rPr>
          <w:del w:id="69" w:author="Author"/>
        </w:rPr>
      </w:pPr>
    </w:p>
    <w:p w14:paraId="3089709E" w14:textId="4119608A" w:rsidR="00C0611A" w:rsidDel="005668A0" w:rsidRDefault="002D0F4C">
      <w:pPr>
        <w:ind w:right="1278"/>
        <w:jc w:val="center"/>
        <w:rPr>
          <w:del w:id="70" w:author="Author"/>
          <w:i/>
          <w:sz w:val="19"/>
        </w:rPr>
      </w:pPr>
      <w:del w:id="71" w:author="Author">
        <w:r w:rsidDel="005668A0">
          <w:rPr>
            <w:i/>
            <w:sz w:val="19"/>
          </w:rPr>
          <w:delText>In</w:delText>
        </w:r>
        <w:r w:rsidDel="005668A0">
          <w:rPr>
            <w:i/>
            <w:spacing w:val="1"/>
            <w:sz w:val="19"/>
          </w:rPr>
          <w:delText xml:space="preserve"> </w:delText>
        </w:r>
        <w:r w:rsidDel="005668A0">
          <w:rPr>
            <w:i/>
            <w:sz w:val="19"/>
          </w:rPr>
          <w:delText>the</w:delText>
        </w:r>
        <w:r w:rsidDel="005668A0">
          <w:rPr>
            <w:i/>
            <w:spacing w:val="2"/>
            <w:sz w:val="19"/>
          </w:rPr>
          <w:delText xml:space="preserve"> </w:delText>
        </w:r>
        <w:r w:rsidDel="005668A0">
          <w:rPr>
            <w:i/>
            <w:sz w:val="19"/>
          </w:rPr>
          <w:delText>Year</w:delText>
        </w:r>
        <w:r w:rsidDel="005668A0">
          <w:rPr>
            <w:i/>
            <w:spacing w:val="2"/>
            <w:sz w:val="19"/>
          </w:rPr>
          <w:delText xml:space="preserve"> </w:delText>
        </w:r>
        <w:r w:rsidDel="005668A0">
          <w:rPr>
            <w:i/>
            <w:sz w:val="19"/>
          </w:rPr>
          <w:delText>of</w:delText>
        </w:r>
        <w:r w:rsidDel="005668A0">
          <w:rPr>
            <w:i/>
            <w:spacing w:val="2"/>
            <w:sz w:val="19"/>
          </w:rPr>
          <w:delText xml:space="preserve"> </w:delText>
        </w:r>
        <w:r w:rsidDel="005668A0">
          <w:rPr>
            <w:i/>
            <w:sz w:val="19"/>
          </w:rPr>
          <w:delText>Our</w:delText>
        </w:r>
        <w:r w:rsidDel="005668A0">
          <w:rPr>
            <w:i/>
            <w:spacing w:val="2"/>
            <w:sz w:val="19"/>
          </w:rPr>
          <w:delText xml:space="preserve"> </w:delText>
        </w:r>
        <w:r w:rsidDel="005668A0">
          <w:rPr>
            <w:i/>
            <w:sz w:val="19"/>
          </w:rPr>
          <w:delText>Lord</w:delText>
        </w:r>
        <w:r w:rsidDel="005668A0">
          <w:rPr>
            <w:i/>
            <w:spacing w:val="2"/>
            <w:sz w:val="19"/>
          </w:rPr>
          <w:delText xml:space="preserve"> </w:delText>
        </w:r>
        <w:r w:rsidDel="005668A0">
          <w:rPr>
            <w:i/>
            <w:sz w:val="19"/>
          </w:rPr>
          <w:delText>Two</w:delText>
        </w:r>
        <w:r w:rsidDel="005668A0">
          <w:rPr>
            <w:i/>
            <w:spacing w:val="2"/>
            <w:sz w:val="19"/>
          </w:rPr>
          <w:delText xml:space="preserve"> </w:delText>
        </w:r>
        <w:r w:rsidDel="005668A0">
          <w:rPr>
            <w:i/>
            <w:sz w:val="19"/>
          </w:rPr>
          <w:delText>Thousand</w:delText>
        </w:r>
        <w:r w:rsidDel="005668A0">
          <w:rPr>
            <w:i/>
            <w:spacing w:val="2"/>
            <w:sz w:val="19"/>
          </w:rPr>
          <w:delText xml:space="preserve"> </w:delText>
        </w:r>
        <w:r w:rsidDel="005668A0">
          <w:rPr>
            <w:i/>
            <w:sz w:val="19"/>
          </w:rPr>
          <w:delText>Twenty</w:delText>
        </w:r>
        <w:r w:rsidDel="005668A0">
          <w:rPr>
            <w:i/>
            <w:spacing w:val="1"/>
            <w:sz w:val="19"/>
          </w:rPr>
          <w:delText xml:space="preserve"> </w:delText>
        </w:r>
        <w:r w:rsidDel="005668A0">
          <w:rPr>
            <w:i/>
            <w:spacing w:val="-4"/>
            <w:sz w:val="19"/>
          </w:rPr>
          <w:delText>Four</w:delText>
        </w:r>
      </w:del>
    </w:p>
    <w:p w14:paraId="23B23C42" w14:textId="77777777" w:rsidR="00C0611A" w:rsidRDefault="00C0611A">
      <w:pPr>
        <w:pStyle w:val="BodyText"/>
        <w:spacing w:before="148"/>
        <w:ind w:left="0"/>
        <w:rPr>
          <w:i/>
        </w:rPr>
      </w:pPr>
    </w:p>
    <w:p w14:paraId="07BE882C" w14:textId="77777777" w:rsidR="00C0611A" w:rsidRDefault="002D0F4C">
      <w:pPr>
        <w:pStyle w:val="BodyText"/>
      </w:pPr>
      <w:r>
        <w:t>AN</w:t>
      </w:r>
      <w:r>
        <w:rPr>
          <w:spacing w:val="-3"/>
        </w:rPr>
        <w:t xml:space="preserve"> </w:t>
      </w:r>
      <w:r>
        <w:t>ACT</w:t>
      </w:r>
      <w:r>
        <w:rPr>
          <w:spacing w:val="7"/>
        </w:rPr>
        <w:t xml:space="preserve"> </w:t>
      </w:r>
      <w:r>
        <w:t>relative</w:t>
      </w:r>
      <w:r>
        <w:rPr>
          <w:spacing w:val="11"/>
        </w:rPr>
        <w:t xml:space="preserve"> </w:t>
      </w:r>
      <w:r>
        <w:t>to</w:t>
      </w:r>
      <w:r>
        <w:rPr>
          <w:spacing w:val="11"/>
        </w:rPr>
        <w:t xml:space="preserve"> </w:t>
      </w:r>
      <w:r>
        <w:t>preventing</w:t>
      </w:r>
      <w:r>
        <w:rPr>
          <w:spacing w:val="12"/>
        </w:rPr>
        <w:t xml:space="preserve"> </w:t>
      </w:r>
      <w:r>
        <w:t>strategic</w:t>
      </w:r>
      <w:r>
        <w:rPr>
          <w:spacing w:val="11"/>
        </w:rPr>
        <w:t xml:space="preserve"> </w:t>
      </w:r>
      <w:r>
        <w:t>lawsuits</w:t>
      </w:r>
      <w:r>
        <w:rPr>
          <w:spacing w:val="11"/>
        </w:rPr>
        <w:t xml:space="preserve"> </w:t>
      </w:r>
      <w:r>
        <w:t>against</w:t>
      </w:r>
      <w:r>
        <w:rPr>
          <w:spacing w:val="12"/>
        </w:rPr>
        <w:t xml:space="preserve"> </w:t>
      </w:r>
      <w:r>
        <w:t>public</w:t>
      </w:r>
      <w:r>
        <w:rPr>
          <w:spacing w:val="11"/>
        </w:rPr>
        <w:t xml:space="preserve"> </w:t>
      </w:r>
      <w:r>
        <w:rPr>
          <w:spacing w:val="-2"/>
        </w:rPr>
        <w:t>participation.</w:t>
      </w:r>
    </w:p>
    <w:p w14:paraId="337AAB72" w14:textId="77777777" w:rsidR="00C0611A" w:rsidRDefault="00C0611A">
      <w:pPr>
        <w:pStyle w:val="BodyText"/>
        <w:spacing w:before="119"/>
        <w:ind w:left="0"/>
      </w:pPr>
    </w:p>
    <w:p w14:paraId="040FF562" w14:textId="77777777" w:rsidR="00C0611A" w:rsidRDefault="002D0F4C">
      <w:pPr>
        <w:ind w:right="1278"/>
        <w:jc w:val="center"/>
        <w:rPr>
          <w:i/>
          <w:sz w:val="19"/>
        </w:rPr>
      </w:pPr>
      <w:r>
        <w:rPr>
          <w:i/>
          <w:sz w:val="19"/>
        </w:rPr>
        <w:t>Be</w:t>
      </w:r>
      <w:r>
        <w:rPr>
          <w:i/>
          <w:spacing w:val="8"/>
          <w:sz w:val="19"/>
        </w:rPr>
        <w:t xml:space="preserve"> </w:t>
      </w:r>
      <w:r>
        <w:rPr>
          <w:i/>
          <w:sz w:val="19"/>
        </w:rPr>
        <w:t>it</w:t>
      </w:r>
      <w:r>
        <w:rPr>
          <w:i/>
          <w:spacing w:val="8"/>
          <w:sz w:val="19"/>
        </w:rPr>
        <w:t xml:space="preserve"> </w:t>
      </w:r>
      <w:r>
        <w:rPr>
          <w:i/>
          <w:sz w:val="19"/>
        </w:rPr>
        <w:t>Enacted</w:t>
      </w:r>
      <w:r>
        <w:rPr>
          <w:i/>
          <w:spacing w:val="9"/>
          <w:sz w:val="19"/>
        </w:rPr>
        <w:t xml:space="preserve"> </w:t>
      </w:r>
      <w:r>
        <w:rPr>
          <w:i/>
          <w:sz w:val="19"/>
        </w:rPr>
        <w:t>by</w:t>
      </w:r>
      <w:r>
        <w:rPr>
          <w:i/>
          <w:spacing w:val="8"/>
          <w:sz w:val="19"/>
        </w:rPr>
        <w:t xml:space="preserve"> </w:t>
      </w:r>
      <w:r>
        <w:rPr>
          <w:i/>
          <w:sz w:val="19"/>
        </w:rPr>
        <w:t>the</w:t>
      </w:r>
      <w:r>
        <w:rPr>
          <w:i/>
          <w:spacing w:val="8"/>
          <w:sz w:val="19"/>
        </w:rPr>
        <w:t xml:space="preserve"> </w:t>
      </w:r>
      <w:r>
        <w:rPr>
          <w:i/>
          <w:sz w:val="19"/>
        </w:rPr>
        <w:t>Senate</w:t>
      </w:r>
      <w:r>
        <w:rPr>
          <w:i/>
          <w:spacing w:val="9"/>
          <w:sz w:val="19"/>
        </w:rPr>
        <w:t xml:space="preserve"> </w:t>
      </w:r>
      <w:r>
        <w:rPr>
          <w:i/>
          <w:sz w:val="19"/>
        </w:rPr>
        <w:t>and</w:t>
      </w:r>
      <w:r>
        <w:rPr>
          <w:i/>
          <w:spacing w:val="8"/>
          <w:sz w:val="19"/>
        </w:rPr>
        <w:t xml:space="preserve"> </w:t>
      </w:r>
      <w:r>
        <w:rPr>
          <w:i/>
          <w:sz w:val="19"/>
        </w:rPr>
        <w:t>House</w:t>
      </w:r>
      <w:r>
        <w:rPr>
          <w:i/>
          <w:spacing w:val="8"/>
          <w:sz w:val="19"/>
        </w:rPr>
        <w:t xml:space="preserve"> </w:t>
      </w:r>
      <w:r>
        <w:rPr>
          <w:i/>
          <w:sz w:val="19"/>
        </w:rPr>
        <w:t>of</w:t>
      </w:r>
      <w:r>
        <w:rPr>
          <w:i/>
          <w:spacing w:val="9"/>
          <w:sz w:val="19"/>
        </w:rPr>
        <w:t xml:space="preserve"> </w:t>
      </w:r>
      <w:r>
        <w:rPr>
          <w:i/>
          <w:sz w:val="19"/>
        </w:rPr>
        <w:t>Representatives</w:t>
      </w:r>
      <w:r>
        <w:rPr>
          <w:i/>
          <w:spacing w:val="8"/>
          <w:sz w:val="19"/>
        </w:rPr>
        <w:t xml:space="preserve"> </w:t>
      </w:r>
      <w:r>
        <w:rPr>
          <w:i/>
          <w:sz w:val="19"/>
        </w:rPr>
        <w:t>in</w:t>
      </w:r>
      <w:r>
        <w:rPr>
          <w:i/>
          <w:spacing w:val="8"/>
          <w:sz w:val="19"/>
        </w:rPr>
        <w:t xml:space="preserve"> </w:t>
      </w:r>
      <w:r>
        <w:rPr>
          <w:i/>
          <w:sz w:val="19"/>
        </w:rPr>
        <w:t>General</w:t>
      </w:r>
      <w:r>
        <w:rPr>
          <w:i/>
          <w:spacing w:val="9"/>
          <w:sz w:val="19"/>
        </w:rPr>
        <w:t xml:space="preserve"> </w:t>
      </w:r>
      <w:r>
        <w:rPr>
          <w:i/>
          <w:sz w:val="19"/>
        </w:rPr>
        <w:t>Court</w:t>
      </w:r>
      <w:r>
        <w:rPr>
          <w:i/>
          <w:spacing w:val="8"/>
          <w:sz w:val="19"/>
        </w:rPr>
        <w:t xml:space="preserve"> </w:t>
      </w:r>
      <w:r>
        <w:rPr>
          <w:i/>
          <w:spacing w:val="-2"/>
          <w:sz w:val="19"/>
        </w:rPr>
        <w:t>convened:</w:t>
      </w:r>
    </w:p>
    <w:p w14:paraId="73455038" w14:textId="77777777" w:rsidR="00C0611A" w:rsidRDefault="00C0611A">
      <w:pPr>
        <w:pStyle w:val="BodyText"/>
        <w:ind w:left="0"/>
        <w:rPr>
          <w:i/>
        </w:rPr>
      </w:pPr>
    </w:p>
    <w:p w14:paraId="45236735" w14:textId="77777777" w:rsidR="00C0611A" w:rsidRDefault="00C0611A">
      <w:pPr>
        <w:pStyle w:val="BodyText"/>
        <w:spacing w:before="17"/>
        <w:ind w:left="0"/>
        <w:rPr>
          <w:i/>
        </w:rPr>
      </w:pPr>
    </w:p>
    <w:p w14:paraId="7A3B479F" w14:textId="77777777" w:rsidR="00C0611A" w:rsidRDefault="002D0F4C">
      <w:pPr>
        <w:pStyle w:val="ListParagraph"/>
        <w:numPr>
          <w:ilvl w:val="0"/>
          <w:numId w:val="5"/>
        </w:numPr>
        <w:tabs>
          <w:tab w:val="left" w:pos="871"/>
        </w:tabs>
        <w:spacing w:line="386" w:lineRule="auto"/>
        <w:ind w:firstLine="0"/>
        <w:rPr>
          <w:sz w:val="19"/>
        </w:rPr>
      </w:pPr>
      <w:r>
        <w:rPr>
          <w:sz w:val="19"/>
        </w:rPr>
        <w:t>New</w:t>
      </w:r>
      <w:r>
        <w:rPr>
          <w:spacing w:val="37"/>
          <w:sz w:val="19"/>
        </w:rPr>
        <w:t xml:space="preserve"> </w:t>
      </w:r>
      <w:r>
        <w:rPr>
          <w:sz w:val="19"/>
        </w:rPr>
        <w:t>Chapter;</w:t>
      </w:r>
      <w:r>
        <w:rPr>
          <w:spacing w:val="25"/>
          <w:sz w:val="19"/>
        </w:rPr>
        <w:t xml:space="preserve"> </w:t>
      </w:r>
      <w:r>
        <w:rPr>
          <w:sz w:val="19"/>
        </w:rPr>
        <w:t>Anti-SLAPP</w:t>
      </w:r>
      <w:r>
        <w:rPr>
          <w:spacing w:val="29"/>
          <w:sz w:val="19"/>
        </w:rPr>
        <w:t xml:space="preserve"> </w:t>
      </w:r>
      <w:r>
        <w:rPr>
          <w:sz w:val="19"/>
        </w:rPr>
        <w:t>Substantive</w:t>
      </w:r>
      <w:r>
        <w:rPr>
          <w:spacing w:val="37"/>
          <w:sz w:val="19"/>
        </w:rPr>
        <w:t xml:space="preserve"> </w:t>
      </w:r>
      <w:r>
        <w:rPr>
          <w:sz w:val="19"/>
        </w:rPr>
        <w:t>Immunity.</w:t>
      </w:r>
      <w:r>
        <w:rPr>
          <w:spacing w:val="80"/>
          <w:sz w:val="19"/>
        </w:rPr>
        <w:t xml:space="preserve"> </w:t>
      </w:r>
      <w:r>
        <w:rPr>
          <w:sz w:val="19"/>
        </w:rPr>
        <w:t>Amend</w:t>
      </w:r>
      <w:r>
        <w:rPr>
          <w:spacing w:val="37"/>
          <w:sz w:val="19"/>
        </w:rPr>
        <w:t xml:space="preserve"> </w:t>
      </w:r>
      <w:r>
        <w:rPr>
          <w:sz w:val="19"/>
        </w:rPr>
        <w:t>RSA</w:t>
      </w:r>
      <w:r>
        <w:rPr>
          <w:spacing w:val="25"/>
          <w:sz w:val="19"/>
        </w:rPr>
        <w:t xml:space="preserve"> </w:t>
      </w:r>
      <w:r>
        <w:rPr>
          <w:sz w:val="19"/>
        </w:rPr>
        <w:t>by</w:t>
      </w:r>
      <w:r>
        <w:rPr>
          <w:spacing w:val="37"/>
          <w:sz w:val="19"/>
        </w:rPr>
        <w:t xml:space="preserve"> </w:t>
      </w:r>
      <w:r>
        <w:rPr>
          <w:sz w:val="19"/>
        </w:rPr>
        <w:t>inserting</w:t>
      </w:r>
      <w:r>
        <w:rPr>
          <w:spacing w:val="37"/>
          <w:sz w:val="19"/>
        </w:rPr>
        <w:t xml:space="preserve"> </w:t>
      </w:r>
      <w:r>
        <w:rPr>
          <w:sz w:val="19"/>
        </w:rPr>
        <w:t>after</w:t>
      </w:r>
      <w:r>
        <w:rPr>
          <w:spacing w:val="37"/>
          <w:sz w:val="19"/>
        </w:rPr>
        <w:t xml:space="preserve"> </w:t>
      </w:r>
      <w:r>
        <w:rPr>
          <w:sz w:val="19"/>
        </w:rPr>
        <w:t>chapter 507-G the following new chapter:</w:t>
      </w:r>
    </w:p>
    <w:p w14:paraId="4F37AA21" w14:textId="77777777" w:rsidR="00C0611A" w:rsidRDefault="002D0F4C">
      <w:pPr>
        <w:pStyle w:val="BodyText"/>
        <w:spacing w:line="217" w:lineRule="exact"/>
        <w:ind w:left="0" w:right="1278"/>
        <w:jc w:val="center"/>
      </w:pPr>
      <w:r>
        <w:t>CHAPTER</w:t>
      </w:r>
      <w:r>
        <w:rPr>
          <w:spacing w:val="25"/>
        </w:rPr>
        <w:t xml:space="preserve"> </w:t>
      </w:r>
      <w:r>
        <w:t>507-</w:t>
      </w:r>
      <w:r>
        <w:rPr>
          <w:spacing w:val="-10"/>
        </w:rPr>
        <w:t>H</w:t>
      </w:r>
    </w:p>
    <w:p w14:paraId="25868822" w14:textId="77777777" w:rsidR="00C0611A" w:rsidRDefault="002D0F4C">
      <w:pPr>
        <w:pStyle w:val="BodyText"/>
        <w:spacing w:before="132"/>
        <w:ind w:left="0" w:right="1278"/>
        <w:jc w:val="center"/>
      </w:pPr>
      <w:r>
        <w:t>ANTI-SLAPP</w:t>
      </w:r>
      <w:r>
        <w:rPr>
          <w:spacing w:val="8"/>
        </w:rPr>
        <w:t xml:space="preserve"> </w:t>
      </w:r>
      <w:r>
        <w:t>SUBSTANTIVE</w:t>
      </w:r>
      <w:r>
        <w:rPr>
          <w:spacing w:val="18"/>
        </w:rPr>
        <w:t xml:space="preserve"> </w:t>
      </w:r>
      <w:r>
        <w:rPr>
          <w:spacing w:val="-2"/>
        </w:rPr>
        <w:t>IMMUNITY</w:t>
      </w:r>
    </w:p>
    <w:p w14:paraId="35215984" w14:textId="77777777" w:rsidR="00C0611A" w:rsidRDefault="002D0F4C">
      <w:pPr>
        <w:pStyle w:val="BodyText"/>
        <w:spacing w:before="133"/>
        <w:jc w:val="both"/>
      </w:pPr>
      <w:r>
        <w:t>507-H:1</w:t>
      </w:r>
      <w:r>
        <w:rPr>
          <w:spacing w:val="4"/>
        </w:rPr>
        <w:t xml:space="preserve"> </w:t>
      </w:r>
      <w:r>
        <w:t>Anti-SLAPP</w:t>
      </w:r>
      <w:r>
        <w:rPr>
          <w:spacing w:val="10"/>
        </w:rPr>
        <w:t xml:space="preserve"> </w:t>
      </w:r>
      <w:r>
        <w:t>Substantive</w:t>
      </w:r>
      <w:r>
        <w:rPr>
          <w:spacing w:val="20"/>
        </w:rPr>
        <w:t xml:space="preserve"> </w:t>
      </w:r>
      <w:r>
        <w:rPr>
          <w:spacing w:val="-2"/>
        </w:rPr>
        <w:t>Immunity.</w:t>
      </w:r>
    </w:p>
    <w:p w14:paraId="5B73FCA3" w14:textId="77777777" w:rsidR="00C0611A" w:rsidRDefault="002D0F4C">
      <w:pPr>
        <w:pStyle w:val="BodyText"/>
        <w:spacing w:before="132"/>
        <w:jc w:val="both"/>
      </w:pPr>
      <w:r>
        <w:t>I.</w:t>
      </w:r>
      <w:r>
        <w:rPr>
          <w:spacing w:val="63"/>
        </w:rPr>
        <w:t xml:space="preserve"> </w:t>
      </w:r>
      <w:r>
        <w:t>In</w:t>
      </w:r>
      <w:r>
        <w:rPr>
          <w:spacing w:val="8"/>
        </w:rPr>
        <w:t xml:space="preserve"> </w:t>
      </w:r>
      <w:r>
        <w:t>this</w:t>
      </w:r>
      <w:r>
        <w:rPr>
          <w:spacing w:val="8"/>
        </w:rPr>
        <w:t xml:space="preserve"> </w:t>
      </w:r>
      <w:r>
        <w:t>chapter,</w:t>
      </w:r>
      <w:r>
        <w:rPr>
          <w:spacing w:val="8"/>
        </w:rPr>
        <w:t xml:space="preserve"> </w:t>
      </w:r>
      <w:r>
        <w:t>"SLAPP"</w:t>
      </w:r>
      <w:r>
        <w:rPr>
          <w:spacing w:val="8"/>
        </w:rPr>
        <w:t xml:space="preserve"> </w:t>
      </w:r>
      <w:r>
        <w:t>means</w:t>
      </w:r>
      <w:r>
        <w:rPr>
          <w:spacing w:val="8"/>
        </w:rPr>
        <w:t xml:space="preserve"> </w:t>
      </w:r>
      <w:r>
        <w:t>a</w:t>
      </w:r>
      <w:r>
        <w:rPr>
          <w:spacing w:val="8"/>
        </w:rPr>
        <w:t xml:space="preserve"> </w:t>
      </w:r>
      <w:r>
        <w:t>strategic</w:t>
      </w:r>
      <w:r>
        <w:rPr>
          <w:spacing w:val="8"/>
        </w:rPr>
        <w:t xml:space="preserve"> </w:t>
      </w:r>
      <w:r>
        <w:t>lawsuit</w:t>
      </w:r>
      <w:r>
        <w:rPr>
          <w:spacing w:val="8"/>
        </w:rPr>
        <w:t xml:space="preserve"> </w:t>
      </w:r>
      <w:r>
        <w:t>against</w:t>
      </w:r>
      <w:r>
        <w:rPr>
          <w:spacing w:val="8"/>
        </w:rPr>
        <w:t xml:space="preserve"> </w:t>
      </w:r>
      <w:r>
        <w:t>public</w:t>
      </w:r>
      <w:r>
        <w:rPr>
          <w:spacing w:val="9"/>
        </w:rPr>
        <w:t xml:space="preserve"> </w:t>
      </w:r>
      <w:r>
        <w:rPr>
          <w:spacing w:val="-2"/>
        </w:rPr>
        <w:t>participation.</w:t>
      </w:r>
    </w:p>
    <w:p w14:paraId="0BAFD156" w14:textId="77777777" w:rsidR="00C0611A" w:rsidRDefault="002D0F4C">
      <w:pPr>
        <w:pStyle w:val="BodyText"/>
        <w:spacing w:before="133" w:line="386" w:lineRule="auto"/>
        <w:ind w:right="1904"/>
        <w:jc w:val="both"/>
      </w:pPr>
      <w:r>
        <w:t>II.(a)</w:t>
      </w:r>
      <w:r>
        <w:rPr>
          <w:spacing w:val="80"/>
        </w:rPr>
        <w:t xml:space="preserve"> </w:t>
      </w:r>
      <w:r>
        <w:t>The</w:t>
      </w:r>
      <w:r>
        <w:rPr>
          <w:spacing w:val="20"/>
        </w:rPr>
        <w:t xml:space="preserve"> </w:t>
      </w:r>
      <w:r>
        <w:t>purpose</w:t>
      </w:r>
      <w:r>
        <w:rPr>
          <w:spacing w:val="20"/>
        </w:rPr>
        <w:t xml:space="preserve"> </w:t>
      </w:r>
      <w:r>
        <w:t>of</w:t>
      </w:r>
      <w:r>
        <w:rPr>
          <w:spacing w:val="20"/>
        </w:rPr>
        <w:t xml:space="preserve"> </w:t>
      </w:r>
      <w:r>
        <w:t>this</w:t>
      </w:r>
      <w:r>
        <w:rPr>
          <w:spacing w:val="20"/>
        </w:rPr>
        <w:t xml:space="preserve"> </w:t>
      </w:r>
      <w:r>
        <w:t>statute</w:t>
      </w:r>
      <w:r>
        <w:rPr>
          <w:spacing w:val="20"/>
        </w:rPr>
        <w:t xml:space="preserve"> </w:t>
      </w:r>
      <w:r>
        <w:t>is</w:t>
      </w:r>
      <w:r>
        <w:rPr>
          <w:spacing w:val="20"/>
        </w:rPr>
        <w:t xml:space="preserve"> </w:t>
      </w:r>
      <w:r>
        <w:t>to</w:t>
      </w:r>
      <w:r>
        <w:rPr>
          <w:spacing w:val="20"/>
        </w:rPr>
        <w:t xml:space="preserve"> </w:t>
      </w:r>
      <w:r>
        <w:t>ensure</w:t>
      </w:r>
      <w:r>
        <w:rPr>
          <w:spacing w:val="20"/>
        </w:rPr>
        <w:t xml:space="preserve"> </w:t>
      </w:r>
      <w:r>
        <w:t>full</w:t>
      </w:r>
      <w:r>
        <w:rPr>
          <w:spacing w:val="20"/>
        </w:rPr>
        <w:t xml:space="preserve"> </w:t>
      </w:r>
      <w:r>
        <w:t>participation</w:t>
      </w:r>
      <w:r>
        <w:rPr>
          <w:spacing w:val="20"/>
        </w:rPr>
        <w:t xml:space="preserve"> </w:t>
      </w:r>
      <w:r>
        <w:t>by</w:t>
      </w:r>
      <w:r>
        <w:rPr>
          <w:spacing w:val="20"/>
        </w:rPr>
        <w:t xml:space="preserve"> </w:t>
      </w:r>
      <w:r>
        <w:t>citizens</w:t>
      </w:r>
      <w:r>
        <w:rPr>
          <w:spacing w:val="20"/>
        </w:rPr>
        <w:t xml:space="preserve"> </w:t>
      </w:r>
      <w:r>
        <w:t>and</w:t>
      </w:r>
      <w:r>
        <w:rPr>
          <w:spacing w:val="20"/>
        </w:rPr>
        <w:t xml:space="preserve"> </w:t>
      </w:r>
      <w:r>
        <w:t>organizations</w:t>
      </w:r>
      <w:r>
        <w:rPr>
          <w:spacing w:val="20"/>
        </w:rPr>
        <w:t xml:space="preserve"> </w:t>
      </w:r>
      <w:r>
        <w:t>in the</w:t>
      </w:r>
      <w:r>
        <w:rPr>
          <w:spacing w:val="40"/>
        </w:rPr>
        <w:t xml:space="preserve"> </w:t>
      </w:r>
      <w:r>
        <w:t>robust</w:t>
      </w:r>
      <w:r>
        <w:rPr>
          <w:spacing w:val="40"/>
        </w:rPr>
        <w:t xml:space="preserve"> </w:t>
      </w:r>
      <w:r>
        <w:t>discussion</w:t>
      </w:r>
      <w:r>
        <w:rPr>
          <w:spacing w:val="40"/>
        </w:rPr>
        <w:t xml:space="preserve"> </w:t>
      </w:r>
      <w:r>
        <w:t>of</w:t>
      </w:r>
      <w:r>
        <w:rPr>
          <w:spacing w:val="40"/>
        </w:rPr>
        <w:t xml:space="preserve"> </w:t>
      </w:r>
      <w:r>
        <w:t>issues</w:t>
      </w:r>
      <w:r>
        <w:rPr>
          <w:spacing w:val="40"/>
        </w:rPr>
        <w:t xml:space="preserve"> </w:t>
      </w:r>
      <w:r>
        <w:t>in</w:t>
      </w:r>
      <w:r>
        <w:rPr>
          <w:spacing w:val="40"/>
        </w:rPr>
        <w:t xml:space="preserve"> </w:t>
      </w:r>
      <w:r>
        <w:t>furtherance</w:t>
      </w:r>
      <w:r>
        <w:rPr>
          <w:spacing w:val="40"/>
        </w:rPr>
        <w:t xml:space="preserve"> </w:t>
      </w:r>
      <w:r>
        <w:t>of</w:t>
      </w:r>
      <w:r>
        <w:rPr>
          <w:spacing w:val="40"/>
        </w:rPr>
        <w:t xml:space="preserve"> </w:t>
      </w:r>
      <w:r>
        <w:t>the</w:t>
      </w:r>
      <w:r>
        <w:rPr>
          <w:spacing w:val="40"/>
        </w:rPr>
        <w:t xml:space="preserve"> </w:t>
      </w:r>
      <w:r>
        <w:t>right</w:t>
      </w:r>
      <w:r>
        <w:rPr>
          <w:spacing w:val="40"/>
        </w:rPr>
        <w:t xml:space="preserve"> </w:t>
      </w:r>
      <w:r>
        <w:t>of</w:t>
      </w:r>
      <w:r>
        <w:rPr>
          <w:spacing w:val="40"/>
        </w:rPr>
        <w:t xml:space="preserve"> </w:t>
      </w:r>
      <w:r>
        <w:t>petition,</w:t>
      </w:r>
      <w:r>
        <w:rPr>
          <w:spacing w:val="40"/>
        </w:rPr>
        <w:t xml:space="preserve"> </w:t>
      </w:r>
      <w:r>
        <w:t>and</w:t>
      </w:r>
      <w:r>
        <w:rPr>
          <w:spacing w:val="40"/>
        </w:rPr>
        <w:t xml:space="preserve"> </w:t>
      </w:r>
      <w:r>
        <w:t>of</w:t>
      </w:r>
      <w:r>
        <w:rPr>
          <w:spacing w:val="40"/>
        </w:rPr>
        <w:t xml:space="preserve"> </w:t>
      </w:r>
      <w:r>
        <w:t>the</w:t>
      </w:r>
      <w:r>
        <w:rPr>
          <w:spacing w:val="40"/>
        </w:rPr>
        <w:t xml:space="preserve"> </w:t>
      </w:r>
      <w:r>
        <w:t>rights</w:t>
      </w:r>
      <w:r>
        <w:rPr>
          <w:spacing w:val="40"/>
        </w:rPr>
        <w:t xml:space="preserve"> </w:t>
      </w:r>
      <w:r>
        <w:t>of freedom of speech and of expression in connection with any matter of public concern.</w:t>
      </w:r>
      <w:r>
        <w:rPr>
          <w:spacing w:val="80"/>
        </w:rPr>
        <w:t xml:space="preserve"> </w:t>
      </w:r>
      <w:r>
        <w:t>This</w:t>
      </w:r>
      <w:r>
        <w:rPr>
          <w:spacing w:val="80"/>
        </w:rPr>
        <w:t xml:space="preserve"> </w:t>
      </w:r>
      <w:r>
        <w:t>statute</w:t>
      </w:r>
      <w:r>
        <w:rPr>
          <w:spacing w:val="40"/>
        </w:rPr>
        <w:t xml:space="preserve"> </w:t>
      </w:r>
      <w:r>
        <w:t>recognizes</w:t>
      </w:r>
      <w:r>
        <w:rPr>
          <w:spacing w:val="40"/>
        </w:rPr>
        <w:t xml:space="preserve"> </w:t>
      </w:r>
      <w:r>
        <w:t>that</w:t>
      </w:r>
      <w:r>
        <w:rPr>
          <w:spacing w:val="40"/>
        </w:rPr>
        <w:t xml:space="preserve"> </w:t>
      </w:r>
      <w:r>
        <w:t>such</w:t>
      </w:r>
      <w:r>
        <w:rPr>
          <w:spacing w:val="40"/>
        </w:rPr>
        <w:t xml:space="preserve"> </w:t>
      </w:r>
      <w:r>
        <w:t>litigation</w:t>
      </w:r>
      <w:r>
        <w:rPr>
          <w:spacing w:val="40"/>
        </w:rPr>
        <w:t xml:space="preserve"> </w:t>
      </w:r>
      <w:r>
        <w:t>is</w:t>
      </w:r>
      <w:r>
        <w:rPr>
          <w:spacing w:val="40"/>
        </w:rPr>
        <w:t xml:space="preserve"> </w:t>
      </w:r>
      <w:r>
        <w:t>disfavored</w:t>
      </w:r>
      <w:r>
        <w:rPr>
          <w:spacing w:val="40"/>
        </w:rPr>
        <w:t xml:space="preserve"> </w:t>
      </w:r>
      <w:r>
        <w:t>and</w:t>
      </w:r>
      <w:r>
        <w:rPr>
          <w:spacing w:val="40"/>
        </w:rPr>
        <w:t xml:space="preserve"> </w:t>
      </w:r>
      <w:r>
        <w:t>should</w:t>
      </w:r>
      <w:r>
        <w:rPr>
          <w:spacing w:val="40"/>
        </w:rPr>
        <w:t xml:space="preserve"> </w:t>
      </w:r>
      <w:r>
        <w:t>be</w:t>
      </w:r>
      <w:r>
        <w:rPr>
          <w:spacing w:val="40"/>
        </w:rPr>
        <w:t xml:space="preserve"> </w:t>
      </w:r>
      <w:r>
        <w:t>resolved</w:t>
      </w:r>
      <w:r>
        <w:rPr>
          <w:spacing w:val="40"/>
        </w:rPr>
        <w:t xml:space="preserve"> </w:t>
      </w:r>
      <w:r>
        <w:t>quickly</w:t>
      </w:r>
      <w:r>
        <w:rPr>
          <w:spacing w:val="40"/>
        </w:rPr>
        <w:t xml:space="preserve"> </w:t>
      </w:r>
      <w:r>
        <w:t>with minimum cost to those exercising their rights protected by the First Amendment to the U.S. Constitution or Part I, Article 22 of the New Hampshire Constitution.</w:t>
      </w:r>
      <w:r>
        <w:rPr>
          <w:spacing w:val="40"/>
        </w:rPr>
        <w:t xml:space="preserve"> </w:t>
      </w:r>
      <w:r>
        <w:t>In furtherance of this purpose, in any case in which a party asserts that the civil claims, counterclaims, cross claims or pre-suit discovery against said party are based, either in whole or in part, on said party’s exercise</w:t>
      </w:r>
      <w:r>
        <w:rPr>
          <w:spacing w:val="40"/>
        </w:rPr>
        <w:t xml:space="preserve"> </w:t>
      </w:r>
      <w:r>
        <w:t>of</w:t>
      </w:r>
      <w:r>
        <w:rPr>
          <w:spacing w:val="40"/>
        </w:rPr>
        <w:t xml:space="preserve"> </w:t>
      </w:r>
      <w:r>
        <w:t>its</w:t>
      </w:r>
      <w:r>
        <w:rPr>
          <w:spacing w:val="40"/>
        </w:rPr>
        <w:t xml:space="preserve"> </w:t>
      </w:r>
      <w:r>
        <w:t>right</w:t>
      </w:r>
      <w:r>
        <w:rPr>
          <w:spacing w:val="40"/>
        </w:rPr>
        <w:t xml:space="preserve"> </w:t>
      </w:r>
      <w:r>
        <w:t>of</w:t>
      </w:r>
      <w:r>
        <w:rPr>
          <w:spacing w:val="40"/>
        </w:rPr>
        <w:t xml:space="preserve"> </w:t>
      </w:r>
      <w:r>
        <w:t>petition,</w:t>
      </w:r>
      <w:r>
        <w:rPr>
          <w:spacing w:val="40"/>
        </w:rPr>
        <w:t xml:space="preserve"> </w:t>
      </w:r>
      <w:r>
        <w:t>or</w:t>
      </w:r>
      <w:r>
        <w:rPr>
          <w:spacing w:val="40"/>
        </w:rPr>
        <w:t xml:space="preserve"> </w:t>
      </w:r>
      <w:r>
        <w:t>of</w:t>
      </w:r>
      <w:r>
        <w:rPr>
          <w:spacing w:val="40"/>
        </w:rPr>
        <w:t xml:space="preserve"> </w:t>
      </w:r>
      <w:r>
        <w:t>its</w:t>
      </w:r>
      <w:r>
        <w:rPr>
          <w:spacing w:val="40"/>
        </w:rPr>
        <w:t xml:space="preserve"> </w:t>
      </w:r>
      <w:r>
        <w:t>rights</w:t>
      </w:r>
      <w:r>
        <w:rPr>
          <w:spacing w:val="40"/>
        </w:rPr>
        <w:t xml:space="preserve"> </w:t>
      </w:r>
      <w:r>
        <w:t>of</w:t>
      </w:r>
      <w:r>
        <w:rPr>
          <w:spacing w:val="40"/>
        </w:rPr>
        <w:t xml:space="preserve"> </w:t>
      </w:r>
      <w:r>
        <w:t>freedom</w:t>
      </w:r>
      <w:r>
        <w:rPr>
          <w:spacing w:val="40"/>
        </w:rPr>
        <w:t xml:space="preserve"> </w:t>
      </w:r>
      <w:r>
        <w:t>of</w:t>
      </w:r>
      <w:r>
        <w:rPr>
          <w:spacing w:val="40"/>
        </w:rPr>
        <w:t xml:space="preserve"> </w:t>
      </w:r>
      <w:r>
        <w:t>speech</w:t>
      </w:r>
      <w:r>
        <w:rPr>
          <w:spacing w:val="40"/>
        </w:rPr>
        <w:t xml:space="preserve"> </w:t>
      </w:r>
      <w:r>
        <w:t>or</w:t>
      </w:r>
      <w:r>
        <w:rPr>
          <w:spacing w:val="40"/>
        </w:rPr>
        <w:t xml:space="preserve"> </w:t>
      </w:r>
      <w:r>
        <w:t>freedom</w:t>
      </w:r>
      <w:r>
        <w:rPr>
          <w:spacing w:val="40"/>
        </w:rPr>
        <w:t xml:space="preserve"> </w:t>
      </w:r>
      <w:r>
        <w:t>of</w:t>
      </w:r>
      <w:r>
        <w:rPr>
          <w:spacing w:val="40"/>
        </w:rPr>
        <w:t xml:space="preserve"> </w:t>
      </w:r>
      <w:r>
        <w:t>expression</w:t>
      </w:r>
      <w:r>
        <w:rPr>
          <w:spacing w:val="40"/>
        </w:rPr>
        <w:t xml:space="preserve"> </w:t>
      </w:r>
      <w:r>
        <w:t>in connection</w:t>
      </w:r>
      <w:r>
        <w:rPr>
          <w:spacing w:val="23"/>
        </w:rPr>
        <w:t xml:space="preserve"> </w:t>
      </w:r>
      <w:r>
        <w:t>with</w:t>
      </w:r>
      <w:r>
        <w:rPr>
          <w:spacing w:val="23"/>
        </w:rPr>
        <w:t xml:space="preserve"> </w:t>
      </w:r>
      <w:r>
        <w:t>any</w:t>
      </w:r>
      <w:r>
        <w:rPr>
          <w:spacing w:val="23"/>
        </w:rPr>
        <w:t xml:space="preserve"> </w:t>
      </w:r>
      <w:r>
        <w:t>matter</w:t>
      </w:r>
      <w:r>
        <w:rPr>
          <w:spacing w:val="23"/>
        </w:rPr>
        <w:t xml:space="preserve"> </w:t>
      </w:r>
      <w:r>
        <w:t>of</w:t>
      </w:r>
      <w:r>
        <w:rPr>
          <w:spacing w:val="23"/>
        </w:rPr>
        <w:t xml:space="preserve"> </w:t>
      </w:r>
      <w:r>
        <w:t>public</w:t>
      </w:r>
      <w:r>
        <w:rPr>
          <w:spacing w:val="23"/>
        </w:rPr>
        <w:t xml:space="preserve"> </w:t>
      </w:r>
      <w:r>
        <w:t>concern</w:t>
      </w:r>
      <w:r>
        <w:rPr>
          <w:spacing w:val="23"/>
        </w:rPr>
        <w:t xml:space="preserve"> </w:t>
      </w:r>
      <w:r>
        <w:t>under</w:t>
      </w:r>
      <w:r>
        <w:rPr>
          <w:spacing w:val="23"/>
        </w:rPr>
        <w:t xml:space="preserve"> </w:t>
      </w:r>
      <w:r>
        <w:t>the</w:t>
      </w:r>
      <w:r>
        <w:rPr>
          <w:spacing w:val="23"/>
        </w:rPr>
        <w:t xml:space="preserve"> </w:t>
      </w:r>
      <w:r>
        <w:t>Constitution</w:t>
      </w:r>
      <w:r>
        <w:rPr>
          <w:spacing w:val="23"/>
        </w:rPr>
        <w:t xml:space="preserve"> </w:t>
      </w:r>
      <w:r>
        <w:t>of</w:t>
      </w:r>
      <w:r>
        <w:rPr>
          <w:spacing w:val="23"/>
        </w:rPr>
        <w:t xml:space="preserve"> </w:t>
      </w:r>
      <w:r>
        <w:t>the</w:t>
      </w:r>
      <w:r>
        <w:rPr>
          <w:spacing w:val="23"/>
        </w:rPr>
        <w:t xml:space="preserve"> </w:t>
      </w:r>
      <w:r>
        <w:t>United</w:t>
      </w:r>
      <w:r>
        <w:rPr>
          <w:spacing w:val="23"/>
        </w:rPr>
        <w:t xml:space="preserve"> </w:t>
      </w:r>
      <w:r>
        <w:t>States</w:t>
      </w:r>
      <w:r>
        <w:rPr>
          <w:spacing w:val="23"/>
        </w:rPr>
        <w:t xml:space="preserve"> </w:t>
      </w:r>
      <w:r>
        <w:t>or</w:t>
      </w:r>
      <w:r>
        <w:rPr>
          <w:spacing w:val="23"/>
        </w:rPr>
        <w:t xml:space="preserve"> </w:t>
      </w:r>
      <w:r>
        <w:t>of the State of New Hampshire, said party may bring a special motion to dismiss.</w:t>
      </w:r>
    </w:p>
    <w:p w14:paraId="72FE74BB" w14:textId="77777777" w:rsidR="00C0611A" w:rsidRDefault="002D0F4C">
      <w:pPr>
        <w:pStyle w:val="ListParagraph"/>
        <w:numPr>
          <w:ilvl w:val="0"/>
          <w:numId w:val="4"/>
        </w:numPr>
        <w:tabs>
          <w:tab w:val="left" w:pos="961"/>
        </w:tabs>
        <w:spacing w:line="386" w:lineRule="auto"/>
        <w:ind w:firstLine="0"/>
        <w:jc w:val="both"/>
        <w:rPr>
          <w:sz w:val="19"/>
        </w:rPr>
      </w:pPr>
      <w:r>
        <w:rPr>
          <w:sz w:val="19"/>
        </w:rPr>
        <w:t>All laws of this state shall be construed to afford qualiﬁed immunity from suit, prosecution, and</w:t>
      </w:r>
      <w:r>
        <w:rPr>
          <w:spacing w:val="40"/>
          <w:sz w:val="19"/>
        </w:rPr>
        <w:t xml:space="preserve"> </w:t>
      </w:r>
      <w:r>
        <w:rPr>
          <w:sz w:val="19"/>
        </w:rPr>
        <w:t>from</w:t>
      </w:r>
      <w:r>
        <w:rPr>
          <w:spacing w:val="40"/>
          <w:sz w:val="19"/>
        </w:rPr>
        <w:t xml:space="preserve"> </w:t>
      </w:r>
      <w:r>
        <w:rPr>
          <w:sz w:val="19"/>
        </w:rPr>
        <w:t>liability</w:t>
      </w:r>
      <w:r>
        <w:rPr>
          <w:spacing w:val="40"/>
          <w:sz w:val="19"/>
        </w:rPr>
        <w:t xml:space="preserve"> </w:t>
      </w:r>
      <w:r>
        <w:rPr>
          <w:sz w:val="19"/>
        </w:rPr>
        <w:t>for</w:t>
      </w:r>
      <w:r>
        <w:rPr>
          <w:spacing w:val="40"/>
          <w:sz w:val="19"/>
        </w:rPr>
        <w:t xml:space="preserve"> </w:t>
      </w:r>
      <w:r>
        <w:rPr>
          <w:sz w:val="19"/>
        </w:rPr>
        <w:t>any</w:t>
      </w:r>
      <w:r>
        <w:rPr>
          <w:spacing w:val="40"/>
          <w:sz w:val="19"/>
        </w:rPr>
        <w:t xml:space="preserve"> </w:t>
      </w:r>
      <w:r>
        <w:rPr>
          <w:sz w:val="19"/>
        </w:rPr>
        <w:t>defendant</w:t>
      </w:r>
      <w:r>
        <w:rPr>
          <w:spacing w:val="40"/>
          <w:sz w:val="19"/>
        </w:rPr>
        <w:t xml:space="preserve"> </w:t>
      </w:r>
      <w:r>
        <w:rPr>
          <w:sz w:val="19"/>
        </w:rPr>
        <w:t>or</w:t>
      </w:r>
      <w:r>
        <w:rPr>
          <w:spacing w:val="40"/>
          <w:sz w:val="19"/>
        </w:rPr>
        <w:t xml:space="preserve"> </w:t>
      </w:r>
      <w:r>
        <w:rPr>
          <w:sz w:val="19"/>
        </w:rPr>
        <w:t>counter-defendant</w:t>
      </w:r>
      <w:r>
        <w:rPr>
          <w:spacing w:val="40"/>
          <w:sz w:val="19"/>
        </w:rPr>
        <w:t xml:space="preserve"> </w:t>
      </w:r>
      <w:r>
        <w:rPr>
          <w:sz w:val="19"/>
        </w:rPr>
        <w:t>in</w:t>
      </w:r>
      <w:r>
        <w:rPr>
          <w:spacing w:val="40"/>
          <w:sz w:val="19"/>
        </w:rPr>
        <w:t xml:space="preserve"> </w:t>
      </w:r>
      <w:r>
        <w:rPr>
          <w:sz w:val="19"/>
        </w:rPr>
        <w:t>any</w:t>
      </w:r>
      <w:r>
        <w:rPr>
          <w:spacing w:val="40"/>
          <w:sz w:val="19"/>
        </w:rPr>
        <w:t xml:space="preserve"> </w:t>
      </w:r>
      <w:r>
        <w:rPr>
          <w:sz w:val="19"/>
        </w:rPr>
        <w:t>action,</w:t>
      </w:r>
      <w:r>
        <w:rPr>
          <w:spacing w:val="40"/>
          <w:sz w:val="19"/>
        </w:rPr>
        <w:t xml:space="preserve"> </w:t>
      </w:r>
      <w:r>
        <w:rPr>
          <w:sz w:val="19"/>
        </w:rPr>
        <w:t>case,</w:t>
      </w:r>
      <w:r>
        <w:rPr>
          <w:spacing w:val="40"/>
          <w:sz w:val="19"/>
        </w:rPr>
        <w:t xml:space="preserve"> </w:t>
      </w:r>
      <w:r>
        <w:rPr>
          <w:sz w:val="19"/>
        </w:rPr>
        <w:t>claim, administrative proceeding, arbitration, or any other legal process that impacts their First Amendment rights.</w:t>
      </w:r>
    </w:p>
    <w:p w14:paraId="26D11562" w14:textId="1A34E197" w:rsidR="00C0611A" w:rsidRDefault="002D0F4C">
      <w:pPr>
        <w:pStyle w:val="ListParagraph"/>
        <w:numPr>
          <w:ilvl w:val="0"/>
          <w:numId w:val="4"/>
        </w:numPr>
        <w:tabs>
          <w:tab w:val="left" w:pos="995"/>
        </w:tabs>
        <w:spacing w:line="386" w:lineRule="auto"/>
        <w:ind w:firstLine="0"/>
        <w:jc w:val="both"/>
        <w:rPr>
          <w:sz w:val="19"/>
        </w:rPr>
      </w:pPr>
      <w:r>
        <w:rPr>
          <w:sz w:val="19"/>
        </w:rPr>
        <w:t>This</w:t>
      </w:r>
      <w:r>
        <w:rPr>
          <w:spacing w:val="39"/>
          <w:sz w:val="19"/>
        </w:rPr>
        <w:t xml:space="preserve"> </w:t>
      </w:r>
      <w:r>
        <w:rPr>
          <w:sz w:val="19"/>
        </w:rPr>
        <w:t>immunity</w:t>
      </w:r>
      <w:r>
        <w:rPr>
          <w:spacing w:val="39"/>
          <w:sz w:val="19"/>
        </w:rPr>
        <w:t xml:space="preserve"> </w:t>
      </w:r>
      <w:r>
        <w:rPr>
          <w:sz w:val="19"/>
        </w:rPr>
        <w:t>may</w:t>
      </w:r>
      <w:r>
        <w:rPr>
          <w:spacing w:val="39"/>
          <w:sz w:val="19"/>
        </w:rPr>
        <w:t xml:space="preserve"> </w:t>
      </w:r>
      <w:r>
        <w:rPr>
          <w:sz w:val="19"/>
        </w:rPr>
        <w:t>be</w:t>
      </w:r>
      <w:r>
        <w:rPr>
          <w:spacing w:val="39"/>
          <w:sz w:val="19"/>
        </w:rPr>
        <w:t xml:space="preserve"> </w:t>
      </w:r>
      <w:r>
        <w:rPr>
          <w:sz w:val="19"/>
        </w:rPr>
        <w:t>invoked</w:t>
      </w:r>
      <w:r>
        <w:rPr>
          <w:spacing w:val="39"/>
          <w:sz w:val="19"/>
        </w:rPr>
        <w:t xml:space="preserve"> </w:t>
      </w:r>
      <w:r>
        <w:rPr>
          <w:sz w:val="19"/>
        </w:rPr>
        <w:t>by</w:t>
      </w:r>
      <w:r>
        <w:rPr>
          <w:spacing w:val="39"/>
          <w:sz w:val="19"/>
        </w:rPr>
        <w:t xml:space="preserve"> </w:t>
      </w:r>
      <w:r>
        <w:rPr>
          <w:sz w:val="19"/>
        </w:rPr>
        <w:t>a</w:t>
      </w:r>
      <w:r>
        <w:rPr>
          <w:spacing w:val="39"/>
          <w:sz w:val="19"/>
        </w:rPr>
        <w:t xml:space="preserve"> </w:t>
      </w:r>
      <w:r>
        <w:rPr>
          <w:sz w:val="19"/>
        </w:rPr>
        <w:t>defendant,</w:t>
      </w:r>
      <w:r>
        <w:rPr>
          <w:spacing w:val="39"/>
          <w:sz w:val="19"/>
        </w:rPr>
        <w:t xml:space="preserve"> </w:t>
      </w:r>
      <w:r>
        <w:rPr>
          <w:sz w:val="19"/>
        </w:rPr>
        <w:t>respondent,</w:t>
      </w:r>
      <w:r>
        <w:rPr>
          <w:spacing w:val="39"/>
          <w:sz w:val="19"/>
        </w:rPr>
        <w:t xml:space="preserve"> </w:t>
      </w:r>
      <w:r>
        <w:rPr>
          <w:sz w:val="19"/>
        </w:rPr>
        <w:t>or</w:t>
      </w:r>
      <w:r>
        <w:rPr>
          <w:spacing w:val="39"/>
          <w:sz w:val="19"/>
        </w:rPr>
        <w:t xml:space="preserve"> </w:t>
      </w:r>
      <w:r>
        <w:rPr>
          <w:sz w:val="19"/>
        </w:rPr>
        <w:t>counter-defendant</w:t>
      </w:r>
      <w:r>
        <w:rPr>
          <w:spacing w:val="39"/>
          <w:sz w:val="19"/>
        </w:rPr>
        <w:t xml:space="preserve"> </w:t>
      </w:r>
      <w:r>
        <w:rPr>
          <w:sz w:val="19"/>
        </w:rPr>
        <w:t>at</w:t>
      </w:r>
      <w:r>
        <w:rPr>
          <w:spacing w:val="39"/>
          <w:sz w:val="19"/>
        </w:rPr>
        <w:t xml:space="preserve"> </w:t>
      </w:r>
      <w:r>
        <w:rPr>
          <w:sz w:val="19"/>
        </w:rPr>
        <w:t>any time</w:t>
      </w:r>
      <w:del w:id="72" w:author="Author">
        <w:r w:rsidDel="00665C22">
          <w:rPr>
            <w:sz w:val="19"/>
          </w:rPr>
          <w:delText>,</w:delText>
        </w:r>
        <w:r w:rsidDel="00665C22">
          <w:rPr>
            <w:spacing w:val="40"/>
            <w:sz w:val="19"/>
          </w:rPr>
          <w:delText xml:space="preserve"> </w:delText>
        </w:r>
        <w:r w:rsidDel="00665C22">
          <w:rPr>
            <w:sz w:val="19"/>
          </w:rPr>
          <w:delText>but</w:delText>
        </w:r>
        <w:r w:rsidDel="00665C22">
          <w:rPr>
            <w:spacing w:val="40"/>
            <w:sz w:val="19"/>
          </w:rPr>
          <w:delText xml:space="preserve"> </w:delText>
        </w:r>
        <w:r w:rsidDel="00665C22">
          <w:rPr>
            <w:sz w:val="19"/>
          </w:rPr>
          <w:delText>it</w:delText>
        </w:r>
        <w:r w:rsidDel="00665C22">
          <w:rPr>
            <w:spacing w:val="40"/>
            <w:sz w:val="19"/>
          </w:rPr>
          <w:delText xml:space="preserve"> </w:delText>
        </w:r>
        <w:r w:rsidDel="00665C22">
          <w:rPr>
            <w:sz w:val="19"/>
          </w:rPr>
          <w:delText>can</w:delText>
        </w:r>
        <w:r w:rsidDel="00665C22">
          <w:rPr>
            <w:spacing w:val="40"/>
            <w:sz w:val="19"/>
          </w:rPr>
          <w:delText xml:space="preserve"> </w:delText>
        </w:r>
        <w:r w:rsidDel="00665C22">
          <w:rPr>
            <w:sz w:val="19"/>
          </w:rPr>
          <w:delText>be</w:delText>
        </w:r>
        <w:r w:rsidDel="00665C22">
          <w:rPr>
            <w:spacing w:val="40"/>
            <w:sz w:val="19"/>
          </w:rPr>
          <w:delText xml:space="preserve"> </w:delText>
        </w:r>
        <w:r w:rsidDel="00665C22">
          <w:rPr>
            <w:sz w:val="19"/>
          </w:rPr>
          <w:delText>waived</w:delText>
        </w:r>
        <w:r w:rsidDel="00665C22">
          <w:rPr>
            <w:spacing w:val="40"/>
            <w:sz w:val="19"/>
          </w:rPr>
          <w:delText xml:space="preserve"> </w:delText>
        </w:r>
        <w:r w:rsidDel="00665C22">
          <w:rPr>
            <w:sz w:val="19"/>
          </w:rPr>
          <w:delText>if</w:delText>
        </w:r>
        <w:r w:rsidDel="00665C22">
          <w:rPr>
            <w:spacing w:val="40"/>
            <w:sz w:val="19"/>
          </w:rPr>
          <w:delText xml:space="preserve"> </w:delText>
        </w:r>
        <w:r w:rsidDel="00665C22">
          <w:rPr>
            <w:sz w:val="19"/>
          </w:rPr>
          <w:delText>the</w:delText>
        </w:r>
        <w:r w:rsidDel="00665C22">
          <w:rPr>
            <w:spacing w:val="40"/>
            <w:sz w:val="19"/>
          </w:rPr>
          <w:delText xml:space="preserve"> </w:delText>
        </w:r>
        <w:r w:rsidDel="00665C22">
          <w:rPr>
            <w:sz w:val="19"/>
          </w:rPr>
          <w:delText>defendant,</w:delText>
        </w:r>
        <w:r w:rsidDel="00665C22">
          <w:rPr>
            <w:spacing w:val="40"/>
            <w:sz w:val="19"/>
          </w:rPr>
          <w:delText xml:space="preserve"> </w:delText>
        </w:r>
        <w:r w:rsidDel="00665C22">
          <w:rPr>
            <w:sz w:val="19"/>
          </w:rPr>
          <w:delText>respondent,</w:delText>
        </w:r>
        <w:r w:rsidDel="00665C22">
          <w:rPr>
            <w:spacing w:val="40"/>
            <w:sz w:val="19"/>
          </w:rPr>
          <w:delText xml:space="preserve"> </w:delText>
        </w:r>
        <w:r w:rsidDel="00665C22">
          <w:rPr>
            <w:sz w:val="19"/>
          </w:rPr>
          <w:delText>or</w:delText>
        </w:r>
        <w:r w:rsidDel="00665C22">
          <w:rPr>
            <w:spacing w:val="40"/>
            <w:sz w:val="19"/>
          </w:rPr>
          <w:delText xml:space="preserve"> </w:delText>
        </w:r>
        <w:r w:rsidDel="00665C22">
          <w:rPr>
            <w:sz w:val="19"/>
          </w:rPr>
          <w:delText>counter-defendant</w:delText>
        </w:r>
        <w:r w:rsidDel="00665C22">
          <w:rPr>
            <w:spacing w:val="40"/>
            <w:sz w:val="19"/>
          </w:rPr>
          <w:delText xml:space="preserve"> </w:delText>
        </w:r>
        <w:r w:rsidDel="00665C22">
          <w:rPr>
            <w:sz w:val="19"/>
          </w:rPr>
          <w:delText>substantially litigates the case beyond a jurisdictional challenge before raising the immunity, unless facts later develop demonstrating the immunity should apply, and such facts were not available to the defendant prior</w:delText>
        </w:r>
      </w:del>
      <w:r>
        <w:rPr>
          <w:sz w:val="19"/>
        </w:rPr>
        <w:t>.</w:t>
      </w:r>
    </w:p>
    <w:p w14:paraId="3E2E1636" w14:textId="102BD899" w:rsidR="00C0611A" w:rsidRDefault="002D0F4C">
      <w:pPr>
        <w:pStyle w:val="ListParagraph"/>
        <w:numPr>
          <w:ilvl w:val="0"/>
          <w:numId w:val="4"/>
        </w:numPr>
        <w:tabs>
          <w:tab w:val="left" w:pos="967"/>
        </w:tabs>
        <w:spacing w:line="386" w:lineRule="auto"/>
        <w:ind w:firstLine="0"/>
        <w:jc w:val="both"/>
        <w:rPr>
          <w:sz w:val="19"/>
        </w:rPr>
      </w:pPr>
      <w:r>
        <w:rPr>
          <w:sz w:val="19"/>
        </w:rPr>
        <w:t xml:space="preserve">This immunity may be invoked by making a showing that a claim or counterclaim </w:t>
      </w:r>
      <w:ins w:id="73" w:author="Author">
        <w:r w:rsidR="0096546C">
          <w:rPr>
            <w:sz w:val="19"/>
          </w:rPr>
          <w:t xml:space="preserve">or any other proceeding or action </w:t>
        </w:r>
      </w:ins>
      <w:r>
        <w:rPr>
          <w:sz w:val="19"/>
        </w:rPr>
        <w:t>is based upon the defendant, respondent, or counter-defendant’s use of the rights afforded under the First Amendment to the U.S. Constitution or Part I, Article 22 of the of the New Hampshire</w:t>
      </w:r>
      <w:r>
        <w:rPr>
          <w:spacing w:val="40"/>
          <w:sz w:val="19"/>
        </w:rPr>
        <w:t xml:space="preserve"> </w:t>
      </w:r>
      <w:r>
        <w:rPr>
          <w:spacing w:val="-2"/>
          <w:sz w:val="19"/>
        </w:rPr>
        <w:t>Constitution.</w:t>
      </w:r>
    </w:p>
    <w:p w14:paraId="0916E5A5" w14:textId="7D2116BB" w:rsidR="00C0611A" w:rsidRDefault="002D0F4C">
      <w:pPr>
        <w:pStyle w:val="ListParagraph"/>
        <w:numPr>
          <w:ilvl w:val="0"/>
          <w:numId w:val="4"/>
        </w:numPr>
        <w:tabs>
          <w:tab w:val="left" w:pos="968"/>
        </w:tabs>
        <w:spacing w:line="386" w:lineRule="auto"/>
        <w:ind w:firstLine="0"/>
        <w:jc w:val="both"/>
        <w:rPr>
          <w:sz w:val="19"/>
        </w:rPr>
      </w:pPr>
      <w:r>
        <w:rPr>
          <w:sz w:val="19"/>
        </w:rPr>
        <w:t>This immunity may be invoked so long as a claim, action, proceeding</w:t>
      </w:r>
      <w:ins w:id="74" w:author="Author">
        <w:r w:rsidR="0096546C">
          <w:rPr>
            <w:sz w:val="19"/>
          </w:rPr>
          <w:t>, action</w:t>
        </w:r>
      </w:ins>
      <w:r>
        <w:rPr>
          <w:sz w:val="19"/>
        </w:rPr>
        <w:t>, or counter-claim is based</w:t>
      </w:r>
      <w:r>
        <w:rPr>
          <w:spacing w:val="20"/>
          <w:sz w:val="19"/>
        </w:rPr>
        <w:t xml:space="preserve"> </w:t>
      </w:r>
      <w:r>
        <w:rPr>
          <w:sz w:val="19"/>
        </w:rPr>
        <w:t>upon</w:t>
      </w:r>
      <w:r>
        <w:rPr>
          <w:spacing w:val="20"/>
          <w:sz w:val="19"/>
        </w:rPr>
        <w:t xml:space="preserve"> </w:t>
      </w:r>
      <w:r>
        <w:rPr>
          <w:sz w:val="19"/>
        </w:rPr>
        <w:t>at</w:t>
      </w:r>
      <w:r>
        <w:rPr>
          <w:spacing w:val="20"/>
          <w:sz w:val="19"/>
        </w:rPr>
        <w:t xml:space="preserve"> </w:t>
      </w:r>
      <w:r>
        <w:rPr>
          <w:sz w:val="19"/>
        </w:rPr>
        <w:t>least</w:t>
      </w:r>
      <w:r>
        <w:rPr>
          <w:spacing w:val="20"/>
          <w:sz w:val="19"/>
        </w:rPr>
        <w:t xml:space="preserve"> </w:t>
      </w:r>
      <w:r>
        <w:rPr>
          <w:sz w:val="19"/>
        </w:rPr>
        <w:t>one</w:t>
      </w:r>
      <w:r>
        <w:rPr>
          <w:spacing w:val="20"/>
          <w:sz w:val="19"/>
        </w:rPr>
        <w:t xml:space="preserve"> </w:t>
      </w:r>
      <w:r>
        <w:rPr>
          <w:sz w:val="19"/>
        </w:rPr>
        <w:t>act</w:t>
      </w:r>
      <w:r>
        <w:rPr>
          <w:spacing w:val="20"/>
          <w:sz w:val="19"/>
        </w:rPr>
        <w:t xml:space="preserve"> </w:t>
      </w:r>
      <w:r>
        <w:rPr>
          <w:sz w:val="19"/>
        </w:rPr>
        <w:t>in</w:t>
      </w:r>
      <w:r>
        <w:rPr>
          <w:spacing w:val="20"/>
          <w:sz w:val="19"/>
        </w:rPr>
        <w:t xml:space="preserve"> </w:t>
      </w:r>
      <w:r>
        <w:rPr>
          <w:sz w:val="19"/>
        </w:rPr>
        <w:t>furtherance</w:t>
      </w:r>
      <w:r>
        <w:rPr>
          <w:spacing w:val="20"/>
          <w:sz w:val="19"/>
        </w:rPr>
        <w:t xml:space="preserve"> </w:t>
      </w:r>
      <w:r>
        <w:rPr>
          <w:sz w:val="19"/>
        </w:rPr>
        <w:t>of</w:t>
      </w:r>
      <w:r>
        <w:rPr>
          <w:spacing w:val="20"/>
          <w:sz w:val="19"/>
        </w:rPr>
        <w:t xml:space="preserve"> </w:t>
      </w:r>
      <w:r>
        <w:rPr>
          <w:sz w:val="19"/>
        </w:rPr>
        <w:t>these</w:t>
      </w:r>
      <w:r>
        <w:rPr>
          <w:spacing w:val="20"/>
          <w:sz w:val="19"/>
        </w:rPr>
        <w:t xml:space="preserve"> </w:t>
      </w:r>
      <w:r>
        <w:rPr>
          <w:sz w:val="19"/>
        </w:rPr>
        <w:t>rights,</w:t>
      </w:r>
      <w:r>
        <w:rPr>
          <w:spacing w:val="20"/>
          <w:sz w:val="19"/>
        </w:rPr>
        <w:t xml:space="preserve"> </w:t>
      </w:r>
      <w:r>
        <w:rPr>
          <w:sz w:val="19"/>
        </w:rPr>
        <w:t>even</w:t>
      </w:r>
      <w:r>
        <w:rPr>
          <w:spacing w:val="20"/>
          <w:sz w:val="19"/>
        </w:rPr>
        <w:t xml:space="preserve"> </w:t>
      </w:r>
      <w:r>
        <w:rPr>
          <w:sz w:val="19"/>
        </w:rPr>
        <w:t>if</w:t>
      </w:r>
      <w:r>
        <w:rPr>
          <w:spacing w:val="20"/>
          <w:sz w:val="19"/>
        </w:rPr>
        <w:t xml:space="preserve"> </w:t>
      </w:r>
      <w:r>
        <w:rPr>
          <w:sz w:val="19"/>
        </w:rPr>
        <w:t>the</w:t>
      </w:r>
      <w:r>
        <w:rPr>
          <w:spacing w:val="20"/>
          <w:sz w:val="19"/>
        </w:rPr>
        <w:t xml:space="preserve"> </w:t>
      </w:r>
      <w:r>
        <w:rPr>
          <w:sz w:val="19"/>
        </w:rPr>
        <w:t>claim,</w:t>
      </w:r>
      <w:r>
        <w:rPr>
          <w:spacing w:val="20"/>
          <w:sz w:val="19"/>
        </w:rPr>
        <w:t xml:space="preserve"> </w:t>
      </w:r>
      <w:r>
        <w:rPr>
          <w:sz w:val="19"/>
        </w:rPr>
        <w:t>action,</w:t>
      </w:r>
      <w:r>
        <w:rPr>
          <w:spacing w:val="20"/>
          <w:sz w:val="19"/>
        </w:rPr>
        <w:t xml:space="preserve"> </w:t>
      </w:r>
      <w:r>
        <w:rPr>
          <w:sz w:val="19"/>
        </w:rPr>
        <w:t>proceeding, or counter-claim is also based on acts not in furtherance of these rights.</w:t>
      </w:r>
    </w:p>
    <w:p w14:paraId="5FC4C090" w14:textId="4C4DA235" w:rsidR="00F952F4" w:rsidRPr="00F952F4" w:rsidRDefault="00F952F4" w:rsidP="00F952F4">
      <w:pPr>
        <w:pStyle w:val="ListParagraph"/>
        <w:numPr>
          <w:ilvl w:val="0"/>
          <w:numId w:val="4"/>
        </w:numPr>
        <w:tabs>
          <w:tab w:val="left" w:pos="968"/>
        </w:tabs>
        <w:spacing w:line="386" w:lineRule="auto"/>
        <w:ind w:firstLine="0"/>
        <w:jc w:val="both"/>
        <w:rPr>
          <w:ins w:id="75" w:author="Author"/>
          <w:sz w:val="19"/>
        </w:rPr>
      </w:pPr>
      <w:ins w:id="76" w:author="Author">
        <w:r w:rsidRPr="00F952F4">
          <w:rPr>
            <w:sz w:val="19"/>
          </w:rPr>
          <w:t>The immunity from suit should upheld if the responding party—</w:t>
        </w:r>
      </w:ins>
    </w:p>
    <w:p w14:paraId="2EA93494" w14:textId="3C13DBD6" w:rsidR="00F952F4" w:rsidRDefault="00F65EE5" w:rsidP="009973BF">
      <w:pPr>
        <w:tabs>
          <w:tab w:val="left" w:pos="968"/>
        </w:tabs>
        <w:spacing w:line="386" w:lineRule="auto"/>
        <w:ind w:left="626"/>
        <w:rPr>
          <w:ins w:id="77" w:author="Author"/>
          <w:sz w:val="19"/>
        </w:rPr>
      </w:pPr>
      <w:ins w:id="78" w:author="Author">
        <w:r>
          <w:rPr>
            <w:sz w:val="19"/>
          </w:rPr>
          <w:t>1)</w:t>
        </w:r>
        <w:r w:rsidR="00F952F4" w:rsidRPr="009973BF">
          <w:rPr>
            <w:sz w:val="19"/>
          </w:rPr>
          <w:t xml:space="preserve"> fails to present evidence </w:t>
        </w:r>
        <w:r w:rsidR="00413C92">
          <w:rPr>
            <w:sz w:val="19"/>
          </w:rPr>
          <w:t xml:space="preserve">or supportable allegations, sufficient as a matter of law to </w:t>
        </w:r>
        <w:r w:rsidR="00F952F4" w:rsidRPr="009973BF">
          <w:rPr>
            <w:sz w:val="19"/>
          </w:rPr>
          <w:t>establish</w:t>
        </w:r>
        <w:r>
          <w:rPr>
            <w:sz w:val="19"/>
          </w:rPr>
          <w:t xml:space="preserve"> a</w:t>
        </w:r>
        <w:r w:rsidR="00F952F4" w:rsidRPr="00F952F4">
          <w:rPr>
            <w:sz w:val="19"/>
          </w:rPr>
          <w:t xml:space="preserve"> prima facie case regarding each element of</w:t>
        </w:r>
        <w:r>
          <w:rPr>
            <w:sz w:val="19"/>
          </w:rPr>
          <w:t xml:space="preserve"> </w:t>
        </w:r>
        <w:r w:rsidR="00F952F4" w:rsidRPr="00F952F4">
          <w:rPr>
            <w:sz w:val="19"/>
          </w:rPr>
          <w:t>the claim, as if the case were being evaluated on</w:t>
        </w:r>
        <w:r>
          <w:rPr>
            <w:sz w:val="19"/>
          </w:rPr>
          <w:t xml:space="preserve"> </w:t>
        </w:r>
        <w:r w:rsidR="00F952F4" w:rsidRPr="00F952F4">
          <w:rPr>
            <w:sz w:val="19"/>
          </w:rPr>
          <w:t>a motion to dismiss or judgment on the pleadings; or</w:t>
        </w:r>
        <w:r>
          <w:rPr>
            <w:sz w:val="19"/>
          </w:rPr>
          <w:t>,</w:t>
        </w:r>
        <w:r>
          <w:rPr>
            <w:sz w:val="19"/>
          </w:rPr>
          <w:br/>
          <w:t xml:space="preserve">2)  </w:t>
        </w:r>
        <w:r w:rsidR="00F952F4" w:rsidRPr="00F952F4">
          <w:rPr>
            <w:sz w:val="19"/>
          </w:rPr>
          <w:t>has presented evidence</w:t>
        </w:r>
        <w:r w:rsidR="00413C92">
          <w:rPr>
            <w:sz w:val="19"/>
          </w:rPr>
          <w:t xml:space="preserve"> or supportable allegations</w:t>
        </w:r>
        <w:r w:rsidR="00F952F4" w:rsidRPr="00F952F4">
          <w:rPr>
            <w:sz w:val="19"/>
          </w:rPr>
          <w:t xml:space="preserve"> establishing a</w:t>
        </w:r>
        <w:r>
          <w:rPr>
            <w:sz w:val="19"/>
          </w:rPr>
          <w:t xml:space="preserve"> </w:t>
        </w:r>
        <w:r w:rsidR="00F952F4" w:rsidRPr="00F952F4">
          <w:rPr>
            <w:sz w:val="19"/>
          </w:rPr>
          <w:t>prima facie case regarding each element of the</w:t>
        </w:r>
        <w:r>
          <w:rPr>
            <w:sz w:val="19"/>
          </w:rPr>
          <w:t xml:space="preserve"> </w:t>
        </w:r>
        <w:r w:rsidR="00F952F4" w:rsidRPr="00F952F4">
          <w:rPr>
            <w:sz w:val="19"/>
          </w:rPr>
          <w:t>claim under subparagraph (A), but the moving</w:t>
        </w:r>
        <w:r>
          <w:rPr>
            <w:sz w:val="19"/>
          </w:rPr>
          <w:t xml:space="preserve"> </w:t>
        </w:r>
        <w:r w:rsidR="00F952F4" w:rsidRPr="00F952F4">
          <w:rPr>
            <w:sz w:val="19"/>
          </w:rPr>
          <w:t>party has established that there is no genuine</w:t>
        </w:r>
        <w:r>
          <w:rPr>
            <w:sz w:val="19"/>
          </w:rPr>
          <w:t xml:space="preserve"> </w:t>
        </w:r>
        <w:r w:rsidR="00F952F4" w:rsidRPr="00F952F4">
          <w:rPr>
            <w:sz w:val="19"/>
          </w:rPr>
          <w:t>issue of material fact and the moving party is</w:t>
        </w:r>
        <w:r>
          <w:rPr>
            <w:sz w:val="19"/>
          </w:rPr>
          <w:t xml:space="preserve"> </w:t>
        </w:r>
        <w:r w:rsidR="00F952F4" w:rsidRPr="00F952F4">
          <w:rPr>
            <w:sz w:val="19"/>
          </w:rPr>
          <w:t>entitled to judgment as a matter of law on the</w:t>
        </w:r>
        <w:r w:rsidR="00413C92">
          <w:rPr>
            <w:sz w:val="19"/>
          </w:rPr>
          <w:t xml:space="preserve"> </w:t>
        </w:r>
        <w:r w:rsidR="00F952F4" w:rsidRPr="00F952F4">
          <w:rPr>
            <w:sz w:val="19"/>
          </w:rPr>
          <w:t>claim or complaint as if the court were evaluating</w:t>
        </w:r>
        <w:r w:rsidR="00413C92">
          <w:rPr>
            <w:sz w:val="19"/>
          </w:rPr>
          <w:t xml:space="preserve"> </w:t>
        </w:r>
        <w:r w:rsidR="00F952F4" w:rsidRPr="00F952F4">
          <w:rPr>
            <w:sz w:val="19"/>
          </w:rPr>
          <w:t>a motion for summary judgment</w:t>
        </w:r>
        <w:r w:rsidR="00F2338F">
          <w:rPr>
            <w:sz w:val="19"/>
          </w:rPr>
          <w:t xml:space="preserve"> under </w:t>
        </w:r>
        <w:r w:rsidR="00F2338F" w:rsidRPr="00F2338F">
          <w:rPr>
            <w:sz w:val="19"/>
          </w:rPr>
          <w:t>RSA 491:8-a</w:t>
        </w:r>
        <w:r w:rsidR="00F952F4" w:rsidRPr="00F952F4">
          <w:rPr>
            <w:sz w:val="19"/>
          </w:rPr>
          <w:t xml:space="preserve">.  </w:t>
        </w:r>
      </w:ins>
    </w:p>
    <w:p w14:paraId="5954A444" w14:textId="5593D912" w:rsidR="00801486" w:rsidRPr="00801486" w:rsidRDefault="00801486" w:rsidP="009973BF">
      <w:pPr>
        <w:tabs>
          <w:tab w:val="left" w:pos="968"/>
        </w:tabs>
        <w:spacing w:line="386" w:lineRule="auto"/>
        <w:ind w:left="626"/>
        <w:rPr>
          <w:ins w:id="79" w:author="Author"/>
          <w:sz w:val="19"/>
        </w:rPr>
      </w:pPr>
      <w:ins w:id="80" w:author="Author">
        <w:r>
          <w:rPr>
            <w:sz w:val="19"/>
          </w:rPr>
          <w:t xml:space="preserve">3)  Neither (f)(1) nor f(2) shall require the court to </w:t>
        </w:r>
        <w:r w:rsidR="000863DB">
          <w:rPr>
            <w:sz w:val="19"/>
          </w:rPr>
          <w:t xml:space="preserve">usurp the role of the jury in evaluation of evidence or credibility of evidence beyond what a Court would do if evaluating a motion to dismiss, a motion for judgment on the pleadings, a </w:t>
        </w:r>
        <w:r w:rsidR="000863DB">
          <w:rPr>
            <w:sz w:val="19"/>
          </w:rPr>
          <w:lastRenderedPageBreak/>
          <w:t>motion for summary judgment</w:t>
        </w:r>
        <w:r w:rsidR="003D401E">
          <w:rPr>
            <w:sz w:val="19"/>
          </w:rPr>
          <w:t xml:space="preserve">, or a motion for a directed verdict.  </w:t>
        </w:r>
        <w:r w:rsidR="004E2A88">
          <w:rPr>
            <w:sz w:val="19"/>
          </w:rPr>
          <w:t>Those procedures, as they apply under New Hampshire or Federal Rules are not modified by this qualified immunity</w:t>
        </w:r>
        <w:r w:rsidR="00894D3D">
          <w:rPr>
            <w:sz w:val="19"/>
          </w:rPr>
          <w:t xml:space="preserve"> except to the extent that qualified immunity guarantees a right to an interlocutory appeal. </w:t>
        </w:r>
        <w:del w:id="81" w:author="Author">
          <w:r w:rsidR="003D401E" w:rsidDel="00894D3D">
            <w:rPr>
              <w:sz w:val="19"/>
            </w:rPr>
            <w:delText xml:space="preserve">In all other respects, the right to trial by jury will remain </w:delText>
          </w:r>
          <w:r w:rsidR="003D401E" w:rsidDel="004E2A88">
            <w:rPr>
              <w:sz w:val="19"/>
            </w:rPr>
            <w:delText>sacrosanct</w:delText>
          </w:r>
          <w:r w:rsidR="003D401E" w:rsidDel="00894D3D">
            <w:rPr>
              <w:sz w:val="19"/>
            </w:rPr>
            <w:delText xml:space="preserve">.  </w:delText>
          </w:r>
          <w:r w:rsidR="000863DB" w:rsidDel="00894D3D">
            <w:rPr>
              <w:sz w:val="19"/>
            </w:rPr>
            <w:delText xml:space="preserve"> </w:delText>
          </w:r>
        </w:del>
        <w:r w:rsidR="003D401E">
          <w:rPr>
            <w:sz w:val="19"/>
          </w:rPr>
          <w:br/>
        </w:r>
      </w:ins>
    </w:p>
    <w:p w14:paraId="4E749E1E" w14:textId="740F81B0" w:rsidR="00C0611A" w:rsidDel="00F952F4" w:rsidRDefault="002D0F4C">
      <w:pPr>
        <w:pStyle w:val="ListParagraph"/>
        <w:numPr>
          <w:ilvl w:val="0"/>
          <w:numId w:val="4"/>
        </w:numPr>
        <w:tabs>
          <w:tab w:val="left" w:pos="932"/>
        </w:tabs>
        <w:spacing w:line="386" w:lineRule="auto"/>
        <w:ind w:firstLine="0"/>
        <w:jc w:val="both"/>
        <w:rPr>
          <w:del w:id="82" w:author="Author"/>
          <w:sz w:val="19"/>
        </w:rPr>
      </w:pPr>
      <w:del w:id="83" w:author="Author">
        <w:r w:rsidDel="00F952F4">
          <w:rPr>
            <w:sz w:val="19"/>
          </w:rPr>
          <w:delText>This immunity may only be overcome by a showing by the plaintiff, respondent or counter- plaintiff</w:delText>
        </w:r>
        <w:r w:rsidDel="00F952F4">
          <w:rPr>
            <w:spacing w:val="18"/>
            <w:sz w:val="19"/>
          </w:rPr>
          <w:delText xml:space="preserve"> </w:delText>
        </w:r>
        <w:r w:rsidDel="00F952F4">
          <w:rPr>
            <w:sz w:val="19"/>
          </w:rPr>
          <w:delText>that</w:delText>
        </w:r>
        <w:r w:rsidDel="00F952F4">
          <w:rPr>
            <w:spacing w:val="18"/>
            <w:sz w:val="19"/>
          </w:rPr>
          <w:delText xml:space="preserve"> </w:delText>
        </w:r>
        <w:r w:rsidDel="00F952F4">
          <w:rPr>
            <w:sz w:val="19"/>
          </w:rPr>
          <w:delText>the</w:delText>
        </w:r>
        <w:r w:rsidDel="00F952F4">
          <w:rPr>
            <w:spacing w:val="18"/>
            <w:sz w:val="19"/>
          </w:rPr>
          <w:delText xml:space="preserve"> </w:delText>
        </w:r>
        <w:r w:rsidDel="00F952F4">
          <w:rPr>
            <w:sz w:val="19"/>
          </w:rPr>
          <w:delText>claim</w:delText>
        </w:r>
        <w:r w:rsidDel="00F952F4">
          <w:rPr>
            <w:spacing w:val="18"/>
            <w:sz w:val="19"/>
          </w:rPr>
          <w:delText xml:space="preserve"> </w:delText>
        </w:r>
        <w:r w:rsidDel="00F952F4">
          <w:rPr>
            <w:sz w:val="19"/>
          </w:rPr>
          <w:delText>or</w:delText>
        </w:r>
        <w:r w:rsidDel="00F952F4">
          <w:rPr>
            <w:spacing w:val="18"/>
            <w:sz w:val="19"/>
          </w:rPr>
          <w:delText xml:space="preserve"> </w:delText>
        </w:r>
        <w:r w:rsidDel="00F952F4">
          <w:rPr>
            <w:sz w:val="19"/>
          </w:rPr>
          <w:delText>counterclaim</w:delText>
        </w:r>
        <w:r w:rsidDel="00F952F4">
          <w:rPr>
            <w:spacing w:val="18"/>
            <w:sz w:val="19"/>
          </w:rPr>
          <w:delText xml:space="preserve"> </w:delText>
        </w:r>
        <w:r w:rsidDel="00F952F4">
          <w:rPr>
            <w:sz w:val="19"/>
          </w:rPr>
          <w:delText>is</w:delText>
        </w:r>
        <w:r w:rsidDel="00F952F4">
          <w:rPr>
            <w:spacing w:val="18"/>
            <w:sz w:val="19"/>
          </w:rPr>
          <w:delText xml:space="preserve"> </w:delText>
        </w:r>
        <w:r w:rsidDel="00F952F4">
          <w:rPr>
            <w:sz w:val="19"/>
          </w:rPr>
          <w:delText>of</w:delText>
        </w:r>
        <w:r w:rsidDel="00F952F4">
          <w:rPr>
            <w:spacing w:val="18"/>
            <w:sz w:val="19"/>
          </w:rPr>
          <w:delText xml:space="preserve"> </w:delText>
        </w:r>
        <w:r w:rsidDel="00F952F4">
          <w:rPr>
            <w:sz w:val="19"/>
          </w:rPr>
          <w:delText>sufﬁcient</w:delText>
        </w:r>
        <w:r w:rsidDel="00F952F4">
          <w:rPr>
            <w:spacing w:val="18"/>
            <w:sz w:val="19"/>
          </w:rPr>
          <w:delText xml:space="preserve"> </w:delText>
        </w:r>
        <w:r w:rsidDel="00F952F4">
          <w:rPr>
            <w:sz w:val="19"/>
          </w:rPr>
          <w:delText>merit,</w:delText>
        </w:r>
        <w:r w:rsidDel="00F952F4">
          <w:rPr>
            <w:spacing w:val="18"/>
            <w:sz w:val="19"/>
          </w:rPr>
          <w:delText xml:space="preserve"> </w:delText>
        </w:r>
        <w:r w:rsidDel="00F952F4">
          <w:rPr>
            <w:sz w:val="19"/>
          </w:rPr>
          <w:delText>with</w:delText>
        </w:r>
        <w:r w:rsidDel="00F952F4">
          <w:rPr>
            <w:spacing w:val="18"/>
            <w:sz w:val="19"/>
          </w:rPr>
          <w:delText xml:space="preserve"> </w:delText>
        </w:r>
        <w:r w:rsidDel="00F952F4">
          <w:rPr>
            <w:sz w:val="19"/>
          </w:rPr>
          <w:delText>prima</w:delText>
        </w:r>
        <w:r w:rsidDel="00F952F4">
          <w:rPr>
            <w:spacing w:val="18"/>
            <w:sz w:val="19"/>
          </w:rPr>
          <w:delText xml:space="preserve"> </w:delText>
        </w:r>
        <w:r w:rsidDel="00F952F4">
          <w:rPr>
            <w:sz w:val="19"/>
          </w:rPr>
          <w:delText>facie</w:delText>
        </w:r>
        <w:r w:rsidDel="00F952F4">
          <w:rPr>
            <w:spacing w:val="18"/>
            <w:sz w:val="19"/>
          </w:rPr>
          <w:delText xml:space="preserve"> </w:delText>
        </w:r>
        <w:r w:rsidDel="00F952F4">
          <w:rPr>
            <w:sz w:val="19"/>
          </w:rPr>
          <w:delText>evidence,</w:delText>
        </w:r>
        <w:r w:rsidDel="00F952F4">
          <w:rPr>
            <w:spacing w:val="18"/>
            <w:sz w:val="19"/>
          </w:rPr>
          <w:delText xml:space="preserve"> </w:delText>
        </w:r>
        <w:r w:rsidDel="00F952F4">
          <w:rPr>
            <w:sz w:val="19"/>
          </w:rPr>
          <w:delText>there</w:delText>
        </w:r>
        <w:r w:rsidDel="00F952F4">
          <w:rPr>
            <w:spacing w:val="18"/>
            <w:sz w:val="19"/>
          </w:rPr>
          <w:delText xml:space="preserve"> </w:delText>
        </w:r>
        <w:r w:rsidDel="00F952F4">
          <w:rPr>
            <w:sz w:val="19"/>
          </w:rPr>
          <w:delText>is a</w:delText>
        </w:r>
        <w:r w:rsidDel="00F952F4">
          <w:rPr>
            <w:spacing w:val="8"/>
            <w:sz w:val="19"/>
          </w:rPr>
          <w:delText xml:space="preserve"> </w:delText>
        </w:r>
        <w:r w:rsidDel="00F952F4">
          <w:rPr>
            <w:sz w:val="19"/>
          </w:rPr>
          <w:delText>probability</w:delText>
        </w:r>
        <w:r w:rsidDel="00F952F4">
          <w:rPr>
            <w:spacing w:val="9"/>
            <w:sz w:val="19"/>
          </w:rPr>
          <w:delText xml:space="preserve"> </w:delText>
        </w:r>
        <w:r w:rsidDel="00F952F4">
          <w:rPr>
            <w:sz w:val="19"/>
          </w:rPr>
          <w:delText>of</w:delText>
        </w:r>
        <w:r w:rsidDel="00F952F4">
          <w:rPr>
            <w:spacing w:val="9"/>
            <w:sz w:val="19"/>
          </w:rPr>
          <w:delText xml:space="preserve"> </w:delText>
        </w:r>
        <w:r w:rsidDel="00F952F4">
          <w:rPr>
            <w:sz w:val="19"/>
          </w:rPr>
          <w:delText>prevailing</w:delText>
        </w:r>
        <w:r w:rsidDel="00F952F4">
          <w:rPr>
            <w:spacing w:val="9"/>
            <w:sz w:val="19"/>
          </w:rPr>
          <w:delText xml:space="preserve"> </w:delText>
        </w:r>
        <w:r w:rsidDel="00F952F4">
          <w:rPr>
            <w:sz w:val="19"/>
          </w:rPr>
          <w:delText>on</w:delText>
        </w:r>
        <w:r w:rsidDel="00F952F4">
          <w:rPr>
            <w:spacing w:val="8"/>
            <w:sz w:val="19"/>
          </w:rPr>
          <w:delText xml:space="preserve"> </w:delText>
        </w:r>
        <w:r w:rsidDel="00F952F4">
          <w:rPr>
            <w:sz w:val="19"/>
          </w:rPr>
          <w:delText>the</w:delText>
        </w:r>
        <w:r w:rsidDel="00F952F4">
          <w:rPr>
            <w:spacing w:val="9"/>
            <w:sz w:val="19"/>
          </w:rPr>
          <w:delText xml:space="preserve"> </w:delText>
        </w:r>
        <w:r w:rsidDel="00F952F4">
          <w:rPr>
            <w:sz w:val="19"/>
          </w:rPr>
          <w:delText>claim</w:delText>
        </w:r>
        <w:r w:rsidDel="00F952F4">
          <w:rPr>
            <w:spacing w:val="9"/>
            <w:sz w:val="19"/>
          </w:rPr>
          <w:delText xml:space="preserve"> </w:delText>
        </w:r>
        <w:r w:rsidDel="00F952F4">
          <w:rPr>
            <w:sz w:val="19"/>
          </w:rPr>
          <w:delText>or</w:delText>
        </w:r>
        <w:r w:rsidDel="00F952F4">
          <w:rPr>
            <w:spacing w:val="9"/>
            <w:sz w:val="19"/>
          </w:rPr>
          <w:delText xml:space="preserve"> </w:delText>
        </w:r>
        <w:r w:rsidDel="00F952F4">
          <w:rPr>
            <w:sz w:val="19"/>
          </w:rPr>
          <w:delText>counterclaim.</w:delText>
        </w:r>
        <w:r w:rsidDel="00F952F4">
          <w:rPr>
            <w:spacing w:val="65"/>
            <w:sz w:val="19"/>
          </w:rPr>
          <w:delText xml:space="preserve"> </w:delText>
        </w:r>
        <w:r w:rsidDel="00F952F4">
          <w:rPr>
            <w:sz w:val="19"/>
          </w:rPr>
          <w:delText>If</w:delText>
        </w:r>
        <w:r w:rsidDel="00F952F4">
          <w:rPr>
            <w:spacing w:val="9"/>
            <w:sz w:val="19"/>
          </w:rPr>
          <w:delText xml:space="preserve"> </w:delText>
        </w:r>
        <w:r w:rsidDel="00F952F4">
          <w:rPr>
            <w:sz w:val="19"/>
          </w:rPr>
          <w:delText>invoked</w:delText>
        </w:r>
        <w:r w:rsidDel="00F952F4">
          <w:rPr>
            <w:spacing w:val="9"/>
            <w:sz w:val="19"/>
          </w:rPr>
          <w:delText xml:space="preserve"> </w:delText>
        </w:r>
        <w:r w:rsidDel="00F952F4">
          <w:rPr>
            <w:sz w:val="19"/>
          </w:rPr>
          <w:delText>in</w:delText>
        </w:r>
        <w:r w:rsidDel="00F952F4">
          <w:rPr>
            <w:spacing w:val="8"/>
            <w:sz w:val="19"/>
          </w:rPr>
          <w:delText xml:space="preserve"> </w:delText>
        </w:r>
        <w:r w:rsidDel="00F952F4">
          <w:rPr>
            <w:sz w:val="19"/>
          </w:rPr>
          <w:delText>federal</w:delText>
        </w:r>
        <w:r w:rsidDel="00F952F4">
          <w:rPr>
            <w:spacing w:val="9"/>
            <w:sz w:val="19"/>
          </w:rPr>
          <w:delText xml:space="preserve"> </w:delText>
        </w:r>
        <w:r w:rsidDel="00F952F4">
          <w:rPr>
            <w:sz w:val="19"/>
          </w:rPr>
          <w:delText>court</w:delText>
        </w:r>
        <w:r w:rsidDel="00F952F4">
          <w:rPr>
            <w:spacing w:val="9"/>
            <w:sz w:val="19"/>
          </w:rPr>
          <w:delText xml:space="preserve"> </w:delText>
        </w:r>
        <w:r w:rsidDel="00F952F4">
          <w:rPr>
            <w:sz w:val="19"/>
          </w:rPr>
          <w:delText>or</w:delText>
        </w:r>
        <w:r w:rsidDel="00F952F4">
          <w:rPr>
            <w:spacing w:val="9"/>
            <w:sz w:val="19"/>
          </w:rPr>
          <w:delText xml:space="preserve"> </w:delText>
        </w:r>
        <w:r w:rsidDel="00F952F4">
          <w:rPr>
            <w:sz w:val="19"/>
          </w:rPr>
          <w:delText>in</w:delText>
        </w:r>
        <w:r w:rsidDel="00F952F4">
          <w:rPr>
            <w:spacing w:val="8"/>
            <w:sz w:val="19"/>
          </w:rPr>
          <w:delText xml:space="preserve"> </w:delText>
        </w:r>
        <w:r w:rsidDel="00F952F4">
          <w:rPr>
            <w:sz w:val="19"/>
          </w:rPr>
          <w:delText>a</w:delText>
        </w:r>
        <w:r w:rsidDel="00F952F4">
          <w:rPr>
            <w:spacing w:val="9"/>
            <w:sz w:val="19"/>
          </w:rPr>
          <w:delText xml:space="preserve"> </w:delText>
        </w:r>
        <w:r w:rsidDel="00F952F4">
          <w:rPr>
            <w:spacing w:val="-2"/>
            <w:sz w:val="19"/>
          </w:rPr>
          <w:delText>court</w:delText>
        </w:r>
      </w:del>
    </w:p>
    <w:p w14:paraId="6AE2C10F" w14:textId="11EF2F6E" w:rsidR="00C0611A" w:rsidDel="00F952F4" w:rsidRDefault="00C0611A">
      <w:pPr>
        <w:spacing w:line="386" w:lineRule="auto"/>
        <w:jc w:val="both"/>
        <w:rPr>
          <w:del w:id="84" w:author="Author"/>
          <w:sz w:val="19"/>
        </w:rPr>
        <w:sectPr w:rsidR="00C0611A" w:rsidDel="00F952F4">
          <w:pgSz w:w="12240" w:h="15840"/>
          <w:pgMar w:top="540" w:right="440" w:bottom="440" w:left="1720" w:header="275" w:footer="250" w:gutter="0"/>
          <w:cols w:space="720"/>
        </w:sectPr>
      </w:pPr>
    </w:p>
    <w:p w14:paraId="18154653" w14:textId="50BC3832" w:rsidR="00C0611A" w:rsidRDefault="002D0F4C">
      <w:pPr>
        <w:pStyle w:val="BodyText"/>
        <w:spacing w:before="96" w:line="386" w:lineRule="auto"/>
        <w:ind w:right="1904"/>
        <w:jc w:val="both"/>
      </w:pPr>
      <w:del w:id="85" w:author="Author">
        <w:r w:rsidDel="00F952F4">
          <w:delText>outside the State of New Hampshire, the plaintiff must show that the claim can survive a motion</w:delText>
        </w:r>
        <w:r w:rsidDel="00F952F4">
          <w:rPr>
            <w:spacing w:val="80"/>
          </w:rPr>
          <w:delText xml:space="preserve"> </w:delText>
        </w:r>
        <w:r w:rsidDel="00F952F4">
          <w:delText>to dismiss or a motion for summary judgment, or analogous motion, as applicable.</w:delText>
        </w:r>
      </w:del>
    </w:p>
    <w:p w14:paraId="22349AE9" w14:textId="77777777" w:rsidR="009C73EC" w:rsidRPr="009973BF" w:rsidRDefault="009C73EC">
      <w:pPr>
        <w:pStyle w:val="ListParagraph"/>
        <w:numPr>
          <w:ilvl w:val="0"/>
          <w:numId w:val="4"/>
        </w:numPr>
        <w:tabs>
          <w:tab w:val="left" w:pos="961"/>
        </w:tabs>
        <w:spacing w:line="386" w:lineRule="auto"/>
        <w:ind w:firstLine="0"/>
        <w:jc w:val="both"/>
        <w:rPr>
          <w:ins w:id="86" w:author="Author"/>
          <w:sz w:val="19"/>
        </w:rPr>
      </w:pPr>
      <w:ins w:id="87" w:author="Author">
        <w:r>
          <w:rPr>
            <w:sz w:val="19"/>
          </w:rPr>
          <w:t xml:space="preserve">(1) </w:t>
        </w:r>
      </w:ins>
      <w:r w:rsidR="002D0F4C">
        <w:rPr>
          <w:sz w:val="19"/>
        </w:rPr>
        <w:t>Given that this is a substantive immunity from suit, not just liability, any denial of a motion invoking this immunity shall be appealable on an interlocutory basis in the state courts of New Hampshire</w:t>
      </w:r>
      <w:r w:rsidR="002D0F4C">
        <w:rPr>
          <w:spacing w:val="40"/>
          <w:sz w:val="19"/>
        </w:rPr>
        <w:t xml:space="preserve"> </w:t>
      </w:r>
      <w:r w:rsidR="002D0F4C">
        <w:rPr>
          <w:sz w:val="19"/>
        </w:rPr>
        <w:t>and,</w:t>
      </w:r>
      <w:r w:rsidR="002D0F4C">
        <w:rPr>
          <w:spacing w:val="40"/>
          <w:sz w:val="19"/>
        </w:rPr>
        <w:t xml:space="preserve"> </w:t>
      </w:r>
      <w:r w:rsidR="002D0F4C">
        <w:rPr>
          <w:sz w:val="19"/>
        </w:rPr>
        <w:t>to</w:t>
      </w:r>
      <w:r w:rsidR="002D0F4C">
        <w:rPr>
          <w:spacing w:val="40"/>
          <w:sz w:val="19"/>
        </w:rPr>
        <w:t xml:space="preserve"> </w:t>
      </w:r>
      <w:r w:rsidR="002D0F4C">
        <w:rPr>
          <w:sz w:val="19"/>
        </w:rPr>
        <w:t>the</w:t>
      </w:r>
      <w:r w:rsidR="002D0F4C">
        <w:rPr>
          <w:spacing w:val="40"/>
          <w:sz w:val="19"/>
        </w:rPr>
        <w:t xml:space="preserve"> </w:t>
      </w:r>
      <w:r w:rsidR="002D0F4C">
        <w:rPr>
          <w:sz w:val="19"/>
        </w:rPr>
        <w:t>fullest</w:t>
      </w:r>
      <w:r w:rsidR="002D0F4C">
        <w:rPr>
          <w:spacing w:val="40"/>
          <w:sz w:val="19"/>
        </w:rPr>
        <w:t xml:space="preserve"> </w:t>
      </w:r>
      <w:r w:rsidR="002D0F4C">
        <w:rPr>
          <w:sz w:val="19"/>
        </w:rPr>
        <w:t>extent</w:t>
      </w:r>
      <w:r w:rsidR="002D0F4C">
        <w:rPr>
          <w:spacing w:val="40"/>
          <w:sz w:val="19"/>
        </w:rPr>
        <w:t xml:space="preserve"> </w:t>
      </w:r>
      <w:r w:rsidR="002D0F4C">
        <w:rPr>
          <w:sz w:val="19"/>
        </w:rPr>
        <w:t>permissible,</w:t>
      </w:r>
      <w:r w:rsidR="002D0F4C">
        <w:rPr>
          <w:spacing w:val="40"/>
          <w:sz w:val="19"/>
        </w:rPr>
        <w:t xml:space="preserve"> </w:t>
      </w:r>
      <w:r w:rsidR="002D0F4C">
        <w:rPr>
          <w:sz w:val="19"/>
        </w:rPr>
        <w:t>in</w:t>
      </w:r>
      <w:r w:rsidR="002D0F4C">
        <w:rPr>
          <w:spacing w:val="40"/>
          <w:sz w:val="19"/>
        </w:rPr>
        <w:t xml:space="preserve"> </w:t>
      </w:r>
      <w:r w:rsidR="002D0F4C">
        <w:rPr>
          <w:sz w:val="19"/>
        </w:rPr>
        <w:t>the</w:t>
      </w:r>
      <w:r w:rsidR="002D0F4C">
        <w:rPr>
          <w:spacing w:val="40"/>
          <w:sz w:val="19"/>
        </w:rPr>
        <w:t xml:space="preserve"> </w:t>
      </w:r>
      <w:r w:rsidR="002D0F4C">
        <w:rPr>
          <w:sz w:val="19"/>
        </w:rPr>
        <w:t>jurisdiction</w:t>
      </w:r>
      <w:r w:rsidR="002D0F4C">
        <w:rPr>
          <w:spacing w:val="40"/>
          <w:sz w:val="19"/>
        </w:rPr>
        <w:t xml:space="preserve"> </w:t>
      </w:r>
      <w:r w:rsidR="002D0F4C">
        <w:rPr>
          <w:sz w:val="19"/>
        </w:rPr>
        <w:t>in</w:t>
      </w:r>
      <w:r w:rsidR="002D0F4C">
        <w:rPr>
          <w:spacing w:val="40"/>
          <w:sz w:val="19"/>
        </w:rPr>
        <w:t xml:space="preserve"> </w:t>
      </w:r>
      <w:r w:rsidR="002D0F4C">
        <w:rPr>
          <w:sz w:val="19"/>
        </w:rPr>
        <w:t>which</w:t>
      </w:r>
      <w:r w:rsidR="002D0F4C">
        <w:rPr>
          <w:spacing w:val="40"/>
          <w:sz w:val="19"/>
        </w:rPr>
        <w:t xml:space="preserve"> </w:t>
      </w:r>
      <w:r w:rsidR="002D0F4C">
        <w:rPr>
          <w:sz w:val="19"/>
        </w:rPr>
        <w:t>the</w:t>
      </w:r>
      <w:r w:rsidR="002D0F4C">
        <w:rPr>
          <w:spacing w:val="40"/>
          <w:sz w:val="19"/>
        </w:rPr>
        <w:t xml:space="preserve"> </w:t>
      </w:r>
      <w:r w:rsidR="002D0F4C">
        <w:rPr>
          <w:sz w:val="19"/>
        </w:rPr>
        <w:t>matter</w:t>
      </w:r>
      <w:r w:rsidR="002D0F4C">
        <w:rPr>
          <w:spacing w:val="40"/>
          <w:sz w:val="19"/>
        </w:rPr>
        <w:t xml:space="preserve"> </w:t>
      </w:r>
      <w:r w:rsidR="002D0F4C">
        <w:rPr>
          <w:sz w:val="19"/>
        </w:rPr>
        <w:t xml:space="preserve">is </w:t>
      </w:r>
      <w:r w:rsidR="002D0F4C">
        <w:rPr>
          <w:spacing w:val="-2"/>
          <w:sz w:val="19"/>
        </w:rPr>
        <w:t>pending.</w:t>
      </w:r>
    </w:p>
    <w:p w14:paraId="0337AAF5" w14:textId="72AACFF5" w:rsidR="00C0611A" w:rsidRDefault="009C73EC" w:rsidP="009973BF">
      <w:pPr>
        <w:pStyle w:val="ListParagraph"/>
        <w:tabs>
          <w:tab w:val="left" w:pos="961"/>
        </w:tabs>
        <w:spacing w:line="386" w:lineRule="auto"/>
        <w:jc w:val="left"/>
        <w:rPr>
          <w:sz w:val="19"/>
        </w:rPr>
      </w:pPr>
      <w:ins w:id="88" w:author="Author">
        <w:r>
          <w:rPr>
            <w:sz w:val="19"/>
          </w:rPr>
          <w:t xml:space="preserve">(2) If the Anti-SLAPP motion is denied by the Court, the moving party may waive the right to interlocutory review and bring an anti-SLAPP counterclaim, which will be evaluated by the jury at trial or the finder of fact if there is no jury.  If the jury or finder of fact finds </w:t>
        </w:r>
        <w:r w:rsidR="00927510">
          <w:rPr>
            <w:sz w:val="19"/>
          </w:rPr>
          <w:t xml:space="preserve">for </w:t>
        </w:r>
        <w:r>
          <w:rPr>
            <w:sz w:val="19"/>
          </w:rPr>
          <w:t>that the</w:t>
        </w:r>
        <w:r w:rsidR="00927510">
          <w:rPr>
            <w:sz w:val="19"/>
          </w:rPr>
          <w:t xml:space="preserve"> initial</w:t>
        </w:r>
        <w:r>
          <w:rPr>
            <w:sz w:val="19"/>
          </w:rPr>
          <w:t xml:space="preserve"> claim was a) without merit; and b) had the effect or intent of suppressing First Amendment protected rights; then the jury</w:t>
        </w:r>
        <w:r w:rsidR="00927510">
          <w:rPr>
            <w:sz w:val="19"/>
          </w:rPr>
          <w:t xml:space="preserve"> </w:t>
        </w:r>
        <w:r w:rsidR="003C43C5">
          <w:rPr>
            <w:sz w:val="19"/>
          </w:rPr>
          <w:t>shall</w:t>
        </w:r>
        <w:r w:rsidR="00927510">
          <w:rPr>
            <w:sz w:val="19"/>
          </w:rPr>
          <w:t xml:space="preserve"> award compensatory damages to the counterclaimant and the Court shall award all costs and reasonable attorneys’ fees to the counterclaimant</w:t>
        </w:r>
        <w:r w:rsidR="003C43C5">
          <w:rPr>
            <w:sz w:val="19"/>
          </w:rPr>
          <w:t xml:space="preserve"> incurred in both defense of the initial action and in prosecuting the counterclaim</w:t>
        </w:r>
        <w:r w:rsidR="00927510">
          <w:rPr>
            <w:sz w:val="19"/>
          </w:rPr>
          <w:t xml:space="preserve">.  </w:t>
        </w:r>
        <w:r>
          <w:rPr>
            <w:spacing w:val="-2"/>
            <w:sz w:val="19"/>
          </w:rPr>
          <w:br/>
        </w:r>
      </w:ins>
    </w:p>
    <w:p w14:paraId="3B71DBDF" w14:textId="77777777" w:rsidR="00133BDD" w:rsidRPr="002C0C29" w:rsidRDefault="002D0F4C">
      <w:pPr>
        <w:pStyle w:val="ListParagraph"/>
        <w:numPr>
          <w:ilvl w:val="0"/>
          <w:numId w:val="4"/>
        </w:numPr>
        <w:tabs>
          <w:tab w:val="left" w:pos="990"/>
        </w:tabs>
        <w:spacing w:line="386" w:lineRule="auto"/>
        <w:ind w:firstLine="0"/>
        <w:jc w:val="both"/>
        <w:rPr>
          <w:ins w:id="89" w:author="Author"/>
          <w:sz w:val="19"/>
          <w:rPrChange w:id="90" w:author="Author">
            <w:rPr>
              <w:ins w:id="91" w:author="Author"/>
              <w:spacing w:val="40"/>
              <w:sz w:val="19"/>
            </w:rPr>
          </w:rPrChange>
        </w:rPr>
      </w:pPr>
      <w:r>
        <w:rPr>
          <w:sz w:val="19"/>
        </w:rPr>
        <w:t>If a defendant</w:t>
      </w:r>
      <w:ins w:id="92" w:author="Author">
        <w:r w:rsidR="00894D3D">
          <w:rPr>
            <w:sz w:val="19"/>
          </w:rPr>
          <w:t>, respondent,</w:t>
        </w:r>
      </w:ins>
      <w:r>
        <w:rPr>
          <w:sz w:val="19"/>
        </w:rPr>
        <w:t xml:space="preserve"> or counter-defendant successfully invokes this immunity, that defendant or counter-defendant</w:t>
      </w:r>
      <w:r>
        <w:rPr>
          <w:spacing w:val="34"/>
          <w:sz w:val="19"/>
        </w:rPr>
        <w:t xml:space="preserve"> </w:t>
      </w:r>
      <w:r>
        <w:rPr>
          <w:sz w:val="19"/>
        </w:rPr>
        <w:t>shall</w:t>
      </w:r>
      <w:r>
        <w:rPr>
          <w:spacing w:val="34"/>
          <w:sz w:val="19"/>
        </w:rPr>
        <w:t xml:space="preserve"> </w:t>
      </w:r>
      <w:r>
        <w:rPr>
          <w:sz w:val="19"/>
        </w:rPr>
        <w:t>be</w:t>
      </w:r>
      <w:r>
        <w:rPr>
          <w:spacing w:val="34"/>
          <w:sz w:val="19"/>
        </w:rPr>
        <w:t xml:space="preserve"> </w:t>
      </w:r>
      <w:r>
        <w:rPr>
          <w:sz w:val="19"/>
        </w:rPr>
        <w:t>entitled</w:t>
      </w:r>
      <w:r>
        <w:rPr>
          <w:spacing w:val="34"/>
          <w:sz w:val="19"/>
        </w:rPr>
        <w:t xml:space="preserve"> </w:t>
      </w:r>
      <w:r>
        <w:rPr>
          <w:sz w:val="19"/>
        </w:rPr>
        <w:t>to</w:t>
      </w:r>
      <w:r>
        <w:rPr>
          <w:spacing w:val="34"/>
          <w:sz w:val="19"/>
        </w:rPr>
        <w:t xml:space="preserve"> </w:t>
      </w:r>
      <w:r>
        <w:rPr>
          <w:sz w:val="19"/>
        </w:rPr>
        <w:t>all</w:t>
      </w:r>
      <w:r>
        <w:rPr>
          <w:spacing w:val="34"/>
          <w:sz w:val="19"/>
        </w:rPr>
        <w:t xml:space="preserve"> </w:t>
      </w:r>
      <w:r>
        <w:rPr>
          <w:sz w:val="19"/>
        </w:rPr>
        <w:t>actual</w:t>
      </w:r>
      <w:r>
        <w:rPr>
          <w:spacing w:val="34"/>
          <w:sz w:val="19"/>
        </w:rPr>
        <w:t xml:space="preserve"> </w:t>
      </w:r>
      <w:r>
        <w:rPr>
          <w:sz w:val="19"/>
        </w:rPr>
        <w:t>costs,</w:t>
      </w:r>
      <w:r>
        <w:rPr>
          <w:spacing w:val="34"/>
          <w:sz w:val="19"/>
        </w:rPr>
        <w:t xml:space="preserve"> </w:t>
      </w:r>
      <w:r>
        <w:rPr>
          <w:sz w:val="19"/>
        </w:rPr>
        <w:t>disbursements</w:t>
      </w:r>
      <w:r>
        <w:rPr>
          <w:spacing w:val="34"/>
          <w:sz w:val="19"/>
        </w:rPr>
        <w:t xml:space="preserve"> </w:t>
      </w:r>
      <w:r>
        <w:rPr>
          <w:sz w:val="19"/>
        </w:rPr>
        <w:t>and</w:t>
      </w:r>
      <w:r>
        <w:rPr>
          <w:spacing w:val="34"/>
          <w:sz w:val="19"/>
        </w:rPr>
        <w:t xml:space="preserve"> </w:t>
      </w:r>
      <w:r>
        <w:rPr>
          <w:sz w:val="19"/>
        </w:rPr>
        <w:t>reasonable</w:t>
      </w:r>
      <w:r>
        <w:rPr>
          <w:spacing w:val="34"/>
          <w:sz w:val="19"/>
        </w:rPr>
        <w:t xml:space="preserve"> </w:t>
      </w:r>
      <w:r>
        <w:rPr>
          <w:sz w:val="19"/>
        </w:rPr>
        <w:t>attorneys' fees</w:t>
      </w:r>
      <w:r>
        <w:rPr>
          <w:spacing w:val="40"/>
          <w:sz w:val="19"/>
        </w:rPr>
        <w:t xml:space="preserve"> </w:t>
      </w:r>
      <w:r>
        <w:rPr>
          <w:sz w:val="19"/>
        </w:rPr>
        <w:t>expended</w:t>
      </w:r>
      <w:r>
        <w:rPr>
          <w:spacing w:val="40"/>
          <w:sz w:val="19"/>
        </w:rPr>
        <w:t xml:space="preserve"> </w:t>
      </w:r>
      <w:r>
        <w:rPr>
          <w:sz w:val="19"/>
        </w:rPr>
        <w:t>in</w:t>
      </w:r>
      <w:r>
        <w:rPr>
          <w:spacing w:val="40"/>
          <w:sz w:val="19"/>
        </w:rPr>
        <w:t xml:space="preserve"> </w:t>
      </w:r>
      <w:r>
        <w:rPr>
          <w:sz w:val="19"/>
        </w:rPr>
        <w:t>the</w:t>
      </w:r>
      <w:r>
        <w:rPr>
          <w:spacing w:val="40"/>
          <w:sz w:val="19"/>
        </w:rPr>
        <w:t xml:space="preserve"> </w:t>
      </w:r>
      <w:r>
        <w:rPr>
          <w:sz w:val="19"/>
        </w:rPr>
        <w:t>defense</w:t>
      </w:r>
      <w:r>
        <w:rPr>
          <w:spacing w:val="40"/>
          <w:sz w:val="19"/>
        </w:rPr>
        <w:t xml:space="preserve"> </w:t>
      </w:r>
      <w:r>
        <w:rPr>
          <w:sz w:val="19"/>
        </w:rPr>
        <w:t>of</w:t>
      </w:r>
      <w:r>
        <w:rPr>
          <w:spacing w:val="40"/>
          <w:sz w:val="19"/>
        </w:rPr>
        <w:t xml:space="preserve"> </w:t>
      </w:r>
      <w:r>
        <w:rPr>
          <w:sz w:val="19"/>
        </w:rPr>
        <w:t>the</w:t>
      </w:r>
      <w:r>
        <w:rPr>
          <w:spacing w:val="40"/>
          <w:sz w:val="19"/>
        </w:rPr>
        <w:t xml:space="preserve"> </w:t>
      </w:r>
      <w:r>
        <w:rPr>
          <w:sz w:val="19"/>
        </w:rPr>
        <w:t>case</w:t>
      </w:r>
      <w:r>
        <w:rPr>
          <w:spacing w:val="40"/>
          <w:sz w:val="19"/>
        </w:rPr>
        <w:t xml:space="preserve"> </w:t>
      </w:r>
      <w:r>
        <w:rPr>
          <w:sz w:val="19"/>
        </w:rPr>
        <w:t>as</w:t>
      </w:r>
      <w:r>
        <w:rPr>
          <w:spacing w:val="40"/>
          <w:sz w:val="19"/>
        </w:rPr>
        <w:t xml:space="preserve"> </w:t>
      </w:r>
      <w:r>
        <w:rPr>
          <w:sz w:val="19"/>
        </w:rPr>
        <w:t>well</w:t>
      </w:r>
      <w:r>
        <w:rPr>
          <w:spacing w:val="40"/>
          <w:sz w:val="19"/>
        </w:rPr>
        <w:t xml:space="preserve"> </w:t>
      </w:r>
      <w:r>
        <w:rPr>
          <w:sz w:val="19"/>
        </w:rPr>
        <w:t>as</w:t>
      </w:r>
      <w:r>
        <w:rPr>
          <w:spacing w:val="40"/>
          <w:sz w:val="19"/>
        </w:rPr>
        <w:t xml:space="preserve"> </w:t>
      </w:r>
      <w:r>
        <w:rPr>
          <w:sz w:val="19"/>
        </w:rPr>
        <w:t>all</w:t>
      </w:r>
      <w:r>
        <w:rPr>
          <w:spacing w:val="40"/>
          <w:sz w:val="19"/>
        </w:rPr>
        <w:t xml:space="preserve"> </w:t>
      </w:r>
      <w:r>
        <w:rPr>
          <w:sz w:val="19"/>
        </w:rPr>
        <w:t>actual</w:t>
      </w:r>
      <w:r>
        <w:rPr>
          <w:spacing w:val="40"/>
          <w:sz w:val="19"/>
        </w:rPr>
        <w:t xml:space="preserve"> </w:t>
      </w:r>
      <w:r>
        <w:rPr>
          <w:sz w:val="19"/>
        </w:rPr>
        <w:t>costs,</w:t>
      </w:r>
      <w:r>
        <w:rPr>
          <w:spacing w:val="40"/>
          <w:sz w:val="19"/>
        </w:rPr>
        <w:t xml:space="preserve"> </w:t>
      </w:r>
      <w:r>
        <w:rPr>
          <w:sz w:val="19"/>
        </w:rPr>
        <w:t>disbursements</w:t>
      </w:r>
      <w:r>
        <w:rPr>
          <w:spacing w:val="40"/>
          <w:sz w:val="19"/>
        </w:rPr>
        <w:t xml:space="preserve"> </w:t>
      </w:r>
      <w:r>
        <w:rPr>
          <w:sz w:val="19"/>
        </w:rPr>
        <w:t>and reasonable attorneys’ fees expended in any successful appeal.</w:t>
      </w:r>
      <w:r>
        <w:rPr>
          <w:spacing w:val="40"/>
          <w:sz w:val="19"/>
        </w:rPr>
        <w:t xml:space="preserve"> </w:t>
      </w:r>
    </w:p>
    <w:p w14:paraId="09A63374" w14:textId="532E6B57" w:rsidR="00C0611A" w:rsidRDefault="002D0F4C">
      <w:pPr>
        <w:pStyle w:val="ListParagraph"/>
        <w:numPr>
          <w:ilvl w:val="0"/>
          <w:numId w:val="4"/>
        </w:numPr>
        <w:tabs>
          <w:tab w:val="left" w:pos="990"/>
        </w:tabs>
        <w:spacing w:line="386" w:lineRule="auto"/>
        <w:ind w:firstLine="0"/>
        <w:jc w:val="both"/>
        <w:rPr>
          <w:sz w:val="19"/>
        </w:rPr>
      </w:pPr>
      <w:r>
        <w:rPr>
          <w:sz w:val="19"/>
        </w:rPr>
        <w:t>The rights and remedies of this statute apply to claims or actions brought by the state of New Hampshire or its subdivisions</w:t>
      </w:r>
      <w:r>
        <w:rPr>
          <w:spacing w:val="40"/>
          <w:sz w:val="19"/>
        </w:rPr>
        <w:t xml:space="preserve"> </w:t>
      </w:r>
      <w:r>
        <w:rPr>
          <w:sz w:val="19"/>
        </w:rPr>
        <w:t>against any person or entity and, to the fullest extent possible</w:t>
      </w:r>
      <w:ins w:id="93" w:author="Author">
        <w:r w:rsidR="00133BDD">
          <w:rPr>
            <w:sz w:val="19"/>
          </w:rPr>
          <w:t xml:space="preserve"> , the State of New Hampshire waives</w:t>
        </w:r>
      </w:ins>
      <w:del w:id="94" w:author="Author">
        <w:r w:rsidDel="00133BDD">
          <w:rPr>
            <w:sz w:val="19"/>
          </w:rPr>
          <w:delText>,</w:delText>
        </w:r>
      </w:del>
      <w:r>
        <w:rPr>
          <w:sz w:val="19"/>
        </w:rPr>
        <w:t xml:space="preserve"> sovereign immunity for </w:t>
      </w:r>
      <w:ins w:id="95" w:author="Author">
        <w:r w:rsidR="00133BDD">
          <w:rPr>
            <w:sz w:val="19"/>
          </w:rPr>
          <w:t xml:space="preserve">any consequences </w:t>
        </w:r>
        <w:r w:rsidR="000A5919">
          <w:rPr>
            <w:sz w:val="19"/>
          </w:rPr>
          <w:t xml:space="preserve">that may be imposed upon </w:t>
        </w:r>
        <w:r w:rsidR="00133BDD">
          <w:rPr>
            <w:sz w:val="19"/>
          </w:rPr>
          <w:t xml:space="preserve">the State or any subdivision thereof </w:t>
        </w:r>
        <w:r w:rsidR="000A5919">
          <w:rPr>
            <w:sz w:val="19"/>
          </w:rPr>
          <w:t xml:space="preserve">and thus </w:t>
        </w:r>
      </w:ins>
      <w:del w:id="96" w:author="Author">
        <w:r w:rsidDel="000A5919">
          <w:rPr>
            <w:sz w:val="19"/>
          </w:rPr>
          <w:delText>the</w:delText>
        </w:r>
        <w:r w:rsidDel="00133BDD">
          <w:rPr>
            <w:spacing w:val="80"/>
            <w:sz w:val="19"/>
          </w:rPr>
          <w:delText xml:space="preserve"> </w:delText>
        </w:r>
        <w:r w:rsidDel="000A5919">
          <w:rPr>
            <w:sz w:val="19"/>
          </w:rPr>
          <w:delText xml:space="preserve">recovery by such </w:delText>
        </w:r>
      </w:del>
      <w:ins w:id="97" w:author="Author">
        <w:r w:rsidR="000A5919">
          <w:rPr>
            <w:sz w:val="19"/>
          </w:rPr>
          <w:t xml:space="preserve">any </w:t>
        </w:r>
      </w:ins>
      <w:r>
        <w:rPr>
          <w:sz w:val="19"/>
        </w:rPr>
        <w:t>defendant or respondent</w:t>
      </w:r>
      <w:ins w:id="98" w:author="Author">
        <w:r w:rsidR="000A5919">
          <w:rPr>
            <w:sz w:val="19"/>
          </w:rPr>
          <w:t xml:space="preserve"> has the right to recover </w:t>
        </w:r>
      </w:ins>
      <w:del w:id="99" w:author="Author">
        <w:r w:rsidDel="000A5919">
          <w:rPr>
            <w:sz w:val="19"/>
          </w:rPr>
          <w:delText xml:space="preserve"> of </w:delText>
        </w:r>
      </w:del>
      <w:r>
        <w:rPr>
          <w:sz w:val="19"/>
        </w:rPr>
        <w:t>fees, costs, and damages provided in this statute</w:t>
      </w:r>
      <w:ins w:id="100" w:author="Author">
        <w:r w:rsidR="000A5919">
          <w:rPr>
            <w:sz w:val="19"/>
          </w:rPr>
          <w:t xml:space="preserve"> against any government entity as if they were a private entity.  </w:t>
        </w:r>
      </w:ins>
      <w:del w:id="101" w:author="Author">
        <w:r w:rsidDel="000A5919">
          <w:rPr>
            <w:sz w:val="19"/>
          </w:rPr>
          <w:delText xml:space="preserve"> is hereby waived.</w:delText>
        </w:r>
      </w:del>
    </w:p>
    <w:p w14:paraId="48109055" w14:textId="20A1D9A4" w:rsidR="00C0611A" w:rsidRDefault="002D0F4C">
      <w:pPr>
        <w:pStyle w:val="ListParagraph"/>
        <w:numPr>
          <w:ilvl w:val="0"/>
          <w:numId w:val="4"/>
        </w:numPr>
        <w:tabs>
          <w:tab w:val="left" w:pos="1003"/>
        </w:tabs>
        <w:spacing w:line="386" w:lineRule="auto"/>
        <w:ind w:firstLine="0"/>
        <w:jc w:val="both"/>
        <w:rPr>
          <w:sz w:val="19"/>
        </w:rPr>
      </w:pPr>
      <w:r>
        <w:rPr>
          <w:sz w:val="19"/>
        </w:rPr>
        <w:t>If a defendant, respondent or counter-defendant successfully disposes of all claims or</w:t>
      </w:r>
      <w:r>
        <w:rPr>
          <w:spacing w:val="80"/>
          <w:sz w:val="19"/>
        </w:rPr>
        <w:t xml:space="preserve"> </w:t>
      </w:r>
      <w:r>
        <w:rPr>
          <w:sz w:val="19"/>
        </w:rPr>
        <w:t>counter-claims by a party brought against it under this section, the defendant or counter-</w:t>
      </w:r>
      <w:del w:id="102" w:author="Author">
        <w:r w:rsidDel="002C594C">
          <w:rPr>
            <w:spacing w:val="80"/>
            <w:w w:val="150"/>
            <w:sz w:val="19"/>
          </w:rPr>
          <w:delText xml:space="preserve"> </w:delText>
        </w:r>
      </w:del>
      <w:r>
        <w:rPr>
          <w:sz w:val="19"/>
        </w:rPr>
        <w:t xml:space="preserve">defendant </w:t>
      </w:r>
      <w:del w:id="103" w:author="Author">
        <w:r w:rsidDel="002C594C">
          <w:rPr>
            <w:sz w:val="19"/>
          </w:rPr>
          <w:delText xml:space="preserve">may </w:delText>
        </w:r>
      </w:del>
      <w:ins w:id="104" w:author="Author">
        <w:r w:rsidR="002C594C">
          <w:rPr>
            <w:sz w:val="19"/>
          </w:rPr>
          <w:t>shall</w:t>
        </w:r>
        <w:r w:rsidR="002C594C">
          <w:rPr>
            <w:sz w:val="19"/>
          </w:rPr>
          <w:t xml:space="preserve"> </w:t>
        </w:r>
      </w:ins>
      <w:r>
        <w:rPr>
          <w:sz w:val="19"/>
        </w:rPr>
        <w:t>recover all actual costs, disbursements, and reasonable attorneys’</w:t>
      </w:r>
      <w:r>
        <w:rPr>
          <w:spacing w:val="-4"/>
          <w:sz w:val="19"/>
        </w:rPr>
        <w:t xml:space="preserve"> </w:t>
      </w:r>
      <w:r>
        <w:rPr>
          <w:sz w:val="19"/>
        </w:rPr>
        <w:t xml:space="preserve">fees incurred in defending itself from the claims or counter-claims, regardless of whether such costs, disbursements, or attorneys’ fees are </w:t>
      </w:r>
      <w:ins w:id="105" w:author="Author">
        <w:r w:rsidR="002C594C">
          <w:rPr>
            <w:sz w:val="19"/>
          </w:rPr>
          <w:t xml:space="preserve">directly </w:t>
        </w:r>
      </w:ins>
      <w:r>
        <w:rPr>
          <w:sz w:val="19"/>
        </w:rPr>
        <w:t>related to a motion under this section.</w:t>
      </w:r>
    </w:p>
    <w:p w14:paraId="3E7DD746" w14:textId="77777777" w:rsidR="00C0611A" w:rsidRDefault="002D0F4C">
      <w:pPr>
        <w:pStyle w:val="ListParagraph"/>
        <w:numPr>
          <w:ilvl w:val="0"/>
          <w:numId w:val="4"/>
        </w:numPr>
        <w:tabs>
          <w:tab w:val="left" w:pos="917"/>
        </w:tabs>
        <w:spacing w:line="386" w:lineRule="auto"/>
        <w:ind w:firstLine="0"/>
        <w:jc w:val="both"/>
        <w:rPr>
          <w:sz w:val="19"/>
        </w:rPr>
      </w:pPr>
      <w:r>
        <w:rPr>
          <w:sz w:val="19"/>
        </w:rPr>
        <w:t>If fewer than all claims or counterclaims are disposed of under this section, the defendant or counter-defendant may only recover those costs, disbursements, and attorneys’ fees incurred in connection with dismissing the claims that are deemed to be violative of the anti-SLAPP law.</w:t>
      </w:r>
    </w:p>
    <w:p w14:paraId="7CB87124" w14:textId="77777777" w:rsidR="00C0611A" w:rsidRDefault="002D0F4C">
      <w:pPr>
        <w:pStyle w:val="ListParagraph"/>
        <w:numPr>
          <w:ilvl w:val="0"/>
          <w:numId w:val="4"/>
        </w:numPr>
        <w:tabs>
          <w:tab w:val="left" w:pos="994"/>
        </w:tabs>
        <w:spacing w:line="386" w:lineRule="auto"/>
        <w:ind w:firstLine="0"/>
        <w:jc w:val="both"/>
        <w:rPr>
          <w:sz w:val="19"/>
        </w:rPr>
      </w:pPr>
      <w:r>
        <w:rPr>
          <w:sz w:val="19"/>
        </w:rPr>
        <w:t>This immunity may be exercised either by a motion to dismiss invoking the immunity, a motion for judgment on the pleadings, or an early motion for summary judgment invoking the immunity,</w:t>
      </w:r>
      <w:r>
        <w:rPr>
          <w:spacing w:val="36"/>
          <w:sz w:val="19"/>
        </w:rPr>
        <w:t xml:space="preserve"> </w:t>
      </w:r>
      <w:r>
        <w:rPr>
          <w:sz w:val="19"/>
        </w:rPr>
        <w:t>or</w:t>
      </w:r>
      <w:r>
        <w:rPr>
          <w:spacing w:val="36"/>
          <w:sz w:val="19"/>
        </w:rPr>
        <w:t xml:space="preserve"> </w:t>
      </w:r>
      <w:r>
        <w:rPr>
          <w:sz w:val="19"/>
        </w:rPr>
        <w:t>if</w:t>
      </w:r>
      <w:r>
        <w:rPr>
          <w:spacing w:val="36"/>
          <w:sz w:val="19"/>
        </w:rPr>
        <w:t xml:space="preserve"> </w:t>
      </w:r>
      <w:r>
        <w:rPr>
          <w:sz w:val="19"/>
        </w:rPr>
        <w:t>in</w:t>
      </w:r>
      <w:r>
        <w:rPr>
          <w:spacing w:val="36"/>
          <w:sz w:val="19"/>
        </w:rPr>
        <w:t xml:space="preserve"> </w:t>
      </w:r>
      <w:r>
        <w:rPr>
          <w:sz w:val="19"/>
        </w:rPr>
        <w:t>an</w:t>
      </w:r>
      <w:r>
        <w:rPr>
          <w:spacing w:val="36"/>
          <w:sz w:val="19"/>
        </w:rPr>
        <w:t xml:space="preserve"> </w:t>
      </w:r>
      <w:r>
        <w:rPr>
          <w:sz w:val="19"/>
        </w:rPr>
        <w:t>arbitration</w:t>
      </w:r>
      <w:r>
        <w:rPr>
          <w:spacing w:val="36"/>
          <w:sz w:val="19"/>
        </w:rPr>
        <w:t xml:space="preserve"> </w:t>
      </w:r>
      <w:r>
        <w:rPr>
          <w:sz w:val="19"/>
        </w:rPr>
        <w:t>or</w:t>
      </w:r>
      <w:r>
        <w:rPr>
          <w:spacing w:val="36"/>
          <w:sz w:val="19"/>
        </w:rPr>
        <w:t xml:space="preserve"> </w:t>
      </w:r>
      <w:r>
        <w:rPr>
          <w:sz w:val="19"/>
        </w:rPr>
        <w:t>administrative</w:t>
      </w:r>
      <w:r>
        <w:rPr>
          <w:spacing w:val="36"/>
          <w:sz w:val="19"/>
        </w:rPr>
        <w:t xml:space="preserve"> </w:t>
      </w:r>
      <w:r>
        <w:rPr>
          <w:sz w:val="19"/>
        </w:rPr>
        <w:t>proceeding,</w:t>
      </w:r>
      <w:r>
        <w:rPr>
          <w:spacing w:val="36"/>
          <w:sz w:val="19"/>
        </w:rPr>
        <w:t xml:space="preserve"> </w:t>
      </w:r>
      <w:r>
        <w:rPr>
          <w:sz w:val="19"/>
        </w:rPr>
        <w:t>by</w:t>
      </w:r>
      <w:r>
        <w:rPr>
          <w:spacing w:val="36"/>
          <w:sz w:val="19"/>
        </w:rPr>
        <w:t xml:space="preserve"> </w:t>
      </w:r>
      <w:r>
        <w:rPr>
          <w:sz w:val="19"/>
        </w:rPr>
        <w:t>their</w:t>
      </w:r>
      <w:r>
        <w:rPr>
          <w:spacing w:val="36"/>
          <w:sz w:val="19"/>
        </w:rPr>
        <w:t xml:space="preserve"> </w:t>
      </w:r>
      <w:r>
        <w:rPr>
          <w:sz w:val="19"/>
        </w:rPr>
        <w:t>analogous</w:t>
      </w:r>
      <w:r>
        <w:rPr>
          <w:spacing w:val="36"/>
          <w:sz w:val="19"/>
        </w:rPr>
        <w:t xml:space="preserve"> </w:t>
      </w:r>
      <w:r>
        <w:rPr>
          <w:sz w:val="19"/>
        </w:rPr>
        <w:t>procedures. The</w:t>
      </w:r>
      <w:r>
        <w:rPr>
          <w:spacing w:val="40"/>
          <w:sz w:val="19"/>
        </w:rPr>
        <w:t xml:space="preserve"> </w:t>
      </w:r>
      <w:r>
        <w:rPr>
          <w:sz w:val="19"/>
        </w:rPr>
        <w:t>party</w:t>
      </w:r>
      <w:r>
        <w:rPr>
          <w:spacing w:val="40"/>
          <w:sz w:val="19"/>
        </w:rPr>
        <w:t xml:space="preserve"> </w:t>
      </w:r>
      <w:r>
        <w:rPr>
          <w:sz w:val="19"/>
        </w:rPr>
        <w:t>invoking</w:t>
      </w:r>
      <w:r>
        <w:rPr>
          <w:spacing w:val="40"/>
          <w:sz w:val="19"/>
        </w:rPr>
        <w:t xml:space="preserve"> </w:t>
      </w:r>
      <w:r>
        <w:rPr>
          <w:sz w:val="19"/>
        </w:rPr>
        <w:t>this</w:t>
      </w:r>
      <w:r>
        <w:rPr>
          <w:spacing w:val="40"/>
          <w:sz w:val="19"/>
        </w:rPr>
        <w:t xml:space="preserve"> </w:t>
      </w:r>
      <w:r>
        <w:rPr>
          <w:sz w:val="19"/>
        </w:rPr>
        <w:t>immunity</w:t>
      </w:r>
      <w:r>
        <w:rPr>
          <w:spacing w:val="40"/>
          <w:sz w:val="19"/>
        </w:rPr>
        <w:t xml:space="preserve"> </w:t>
      </w:r>
      <w:r>
        <w:rPr>
          <w:sz w:val="19"/>
        </w:rPr>
        <w:t>may</w:t>
      </w:r>
      <w:r>
        <w:rPr>
          <w:spacing w:val="40"/>
          <w:sz w:val="19"/>
        </w:rPr>
        <w:t xml:space="preserve"> </w:t>
      </w:r>
      <w:r>
        <w:rPr>
          <w:sz w:val="19"/>
        </w:rPr>
        <w:t>also</w:t>
      </w:r>
      <w:r>
        <w:rPr>
          <w:spacing w:val="40"/>
          <w:sz w:val="19"/>
        </w:rPr>
        <w:t xml:space="preserve"> </w:t>
      </w:r>
      <w:r>
        <w:rPr>
          <w:sz w:val="19"/>
        </w:rPr>
        <w:t>bring</w:t>
      </w:r>
      <w:r>
        <w:rPr>
          <w:spacing w:val="40"/>
          <w:sz w:val="19"/>
        </w:rPr>
        <w:t xml:space="preserve"> </w:t>
      </w:r>
      <w:r>
        <w:rPr>
          <w:sz w:val="19"/>
        </w:rPr>
        <w:t>a</w:t>
      </w:r>
      <w:r>
        <w:rPr>
          <w:spacing w:val="40"/>
          <w:sz w:val="19"/>
        </w:rPr>
        <w:t xml:space="preserve"> </w:t>
      </w:r>
      <w:r>
        <w:rPr>
          <w:sz w:val="19"/>
        </w:rPr>
        <w:t>counterclaim</w:t>
      </w:r>
      <w:r>
        <w:rPr>
          <w:spacing w:val="40"/>
          <w:sz w:val="19"/>
        </w:rPr>
        <w:t xml:space="preserve"> </w:t>
      </w:r>
      <w:r>
        <w:rPr>
          <w:sz w:val="19"/>
        </w:rPr>
        <w:t>for</w:t>
      </w:r>
      <w:r>
        <w:rPr>
          <w:spacing w:val="40"/>
          <w:sz w:val="19"/>
        </w:rPr>
        <w:t xml:space="preserve"> </w:t>
      </w:r>
      <w:r>
        <w:rPr>
          <w:sz w:val="19"/>
        </w:rPr>
        <w:t>violation</w:t>
      </w:r>
      <w:r>
        <w:rPr>
          <w:spacing w:val="40"/>
          <w:sz w:val="19"/>
        </w:rPr>
        <w:t xml:space="preserve"> </w:t>
      </w:r>
      <w:r>
        <w:rPr>
          <w:sz w:val="19"/>
        </w:rPr>
        <w:t>of</w:t>
      </w:r>
      <w:r>
        <w:rPr>
          <w:spacing w:val="40"/>
          <w:sz w:val="19"/>
        </w:rPr>
        <w:t xml:space="preserve"> </w:t>
      </w:r>
      <w:r>
        <w:rPr>
          <w:sz w:val="19"/>
        </w:rPr>
        <w:t>the</w:t>
      </w:r>
      <w:r>
        <w:rPr>
          <w:spacing w:val="40"/>
          <w:sz w:val="19"/>
        </w:rPr>
        <w:t xml:space="preserve"> </w:t>
      </w:r>
      <w:r>
        <w:rPr>
          <w:sz w:val="19"/>
        </w:rPr>
        <w:t>anti- SLAPP</w:t>
      </w:r>
      <w:r>
        <w:rPr>
          <w:spacing w:val="-5"/>
          <w:sz w:val="19"/>
        </w:rPr>
        <w:t xml:space="preserve"> </w:t>
      </w:r>
      <w:r>
        <w:rPr>
          <w:sz w:val="19"/>
        </w:rPr>
        <w:t>law.</w:t>
      </w:r>
    </w:p>
    <w:p w14:paraId="4AD974AE" w14:textId="77777777" w:rsidR="00C0611A" w:rsidRDefault="002D0F4C">
      <w:pPr>
        <w:pStyle w:val="ListParagraph"/>
        <w:numPr>
          <w:ilvl w:val="0"/>
          <w:numId w:val="4"/>
        </w:numPr>
        <w:tabs>
          <w:tab w:val="left" w:pos="930"/>
        </w:tabs>
        <w:spacing w:line="386" w:lineRule="auto"/>
        <w:ind w:firstLine="0"/>
        <w:jc w:val="both"/>
        <w:rPr>
          <w:sz w:val="19"/>
        </w:rPr>
      </w:pPr>
      <w:r>
        <w:rPr>
          <w:sz w:val="19"/>
        </w:rPr>
        <w:t>No government entity nor government employee acting in their ofﬁcial capacity may enjoy</w:t>
      </w:r>
      <w:r>
        <w:rPr>
          <w:spacing w:val="80"/>
          <w:sz w:val="19"/>
        </w:rPr>
        <w:t xml:space="preserve"> </w:t>
      </w:r>
      <w:r>
        <w:rPr>
          <w:sz w:val="19"/>
        </w:rPr>
        <w:t>this immunity nor any provision under this statute.</w:t>
      </w:r>
      <w:r>
        <w:rPr>
          <w:spacing w:val="40"/>
          <w:sz w:val="19"/>
        </w:rPr>
        <w:t xml:space="preserve"> </w:t>
      </w:r>
      <w:r>
        <w:rPr>
          <w:sz w:val="19"/>
        </w:rPr>
        <w:t>However, it may be freely employed against any governmental entity or employee.</w:t>
      </w:r>
    </w:p>
    <w:p w14:paraId="135E01C5" w14:textId="77777777" w:rsidR="00C0611A" w:rsidRDefault="002D0F4C">
      <w:pPr>
        <w:pStyle w:val="BodyText"/>
        <w:spacing w:line="386" w:lineRule="auto"/>
        <w:ind w:right="1904"/>
        <w:jc w:val="both"/>
      </w:pPr>
      <w:r>
        <w:lastRenderedPageBreak/>
        <w:t>507-H:2</w:t>
      </w:r>
      <w:r>
        <w:rPr>
          <w:spacing w:val="40"/>
        </w:rPr>
        <w:t xml:space="preserve"> </w:t>
      </w:r>
      <w:r>
        <w:t>Anti-SLAPP Procedural Rules.</w:t>
      </w:r>
      <w:r>
        <w:rPr>
          <w:spacing w:val="40"/>
        </w:rPr>
        <w:t xml:space="preserve"> </w:t>
      </w:r>
      <w:r>
        <w:t xml:space="preserve">The purpose of this section is to provide procedures through which </w:t>
      </w:r>
      <w:hyperlink r:id="rId9">
        <w:r>
          <w:rPr>
            <w:color w:val="0D6EFD"/>
            <w:u w:val="single" w:color="0D6EFD"/>
          </w:rPr>
          <w:t>RSA 507-H:1</w:t>
        </w:r>
      </w:hyperlink>
      <w:r>
        <w:rPr>
          <w:color w:val="0D6EFD"/>
        </w:rPr>
        <w:t xml:space="preserve"> </w:t>
      </w:r>
      <w:r>
        <w:t>will apply in all courts in this state.</w:t>
      </w:r>
    </w:p>
    <w:p w14:paraId="18768BC8" w14:textId="21AFAC5A" w:rsidR="00C0611A" w:rsidDel="002C594C" w:rsidRDefault="002D0F4C">
      <w:pPr>
        <w:pStyle w:val="ListParagraph"/>
        <w:numPr>
          <w:ilvl w:val="0"/>
          <w:numId w:val="3"/>
        </w:numPr>
        <w:tabs>
          <w:tab w:val="left" w:pos="878"/>
        </w:tabs>
        <w:spacing w:line="386" w:lineRule="auto"/>
        <w:ind w:firstLine="0"/>
        <w:jc w:val="both"/>
        <w:rPr>
          <w:del w:id="106" w:author="Author"/>
          <w:sz w:val="19"/>
        </w:rPr>
      </w:pPr>
      <w:del w:id="107" w:author="Author">
        <w:r w:rsidDel="002C594C">
          <w:rPr>
            <w:sz w:val="19"/>
          </w:rPr>
          <w:delText>In</w:delText>
        </w:r>
        <w:r w:rsidDel="002C594C">
          <w:rPr>
            <w:spacing w:val="31"/>
            <w:sz w:val="19"/>
          </w:rPr>
          <w:delText xml:space="preserve"> </w:delText>
        </w:r>
        <w:r w:rsidDel="002C594C">
          <w:rPr>
            <w:sz w:val="19"/>
          </w:rPr>
          <w:delText>federal</w:delText>
        </w:r>
        <w:r w:rsidDel="002C594C">
          <w:rPr>
            <w:spacing w:val="31"/>
            <w:sz w:val="19"/>
          </w:rPr>
          <w:delText xml:space="preserve"> </w:delText>
        </w:r>
        <w:r w:rsidDel="002C594C">
          <w:rPr>
            <w:sz w:val="19"/>
          </w:rPr>
          <w:delText>courts</w:delText>
        </w:r>
        <w:r w:rsidDel="002C594C">
          <w:rPr>
            <w:spacing w:val="31"/>
            <w:sz w:val="19"/>
          </w:rPr>
          <w:delText xml:space="preserve"> </w:delText>
        </w:r>
        <w:r w:rsidDel="002C594C">
          <w:rPr>
            <w:sz w:val="19"/>
          </w:rPr>
          <w:delText>and</w:delText>
        </w:r>
        <w:r w:rsidDel="002C594C">
          <w:rPr>
            <w:spacing w:val="31"/>
            <w:sz w:val="19"/>
          </w:rPr>
          <w:delText xml:space="preserve"> </w:delText>
        </w:r>
        <w:r w:rsidDel="002C594C">
          <w:rPr>
            <w:sz w:val="19"/>
          </w:rPr>
          <w:delText>in</w:delText>
        </w:r>
        <w:r w:rsidDel="002C594C">
          <w:rPr>
            <w:spacing w:val="31"/>
            <w:sz w:val="19"/>
          </w:rPr>
          <w:delText xml:space="preserve"> </w:delText>
        </w:r>
        <w:r w:rsidDel="002C594C">
          <w:rPr>
            <w:sz w:val="19"/>
          </w:rPr>
          <w:delText>foreign</w:delText>
        </w:r>
        <w:r w:rsidDel="002C594C">
          <w:rPr>
            <w:spacing w:val="31"/>
            <w:sz w:val="19"/>
          </w:rPr>
          <w:delText xml:space="preserve"> </w:delText>
        </w:r>
        <w:r w:rsidDel="002C594C">
          <w:rPr>
            <w:sz w:val="19"/>
          </w:rPr>
          <w:delText>jurisdictions,</w:delText>
        </w:r>
        <w:r w:rsidDel="002C594C">
          <w:rPr>
            <w:spacing w:val="31"/>
            <w:sz w:val="19"/>
          </w:rPr>
          <w:delText xml:space="preserve"> </w:delText>
        </w:r>
        <w:r w:rsidDel="002C594C">
          <w:rPr>
            <w:sz w:val="19"/>
          </w:rPr>
          <w:delText>these</w:delText>
        </w:r>
        <w:r w:rsidDel="002C594C">
          <w:rPr>
            <w:spacing w:val="31"/>
            <w:sz w:val="19"/>
          </w:rPr>
          <w:delText xml:space="preserve"> </w:delText>
        </w:r>
        <w:r w:rsidDel="002C594C">
          <w:rPr>
            <w:sz w:val="19"/>
          </w:rPr>
          <w:delText>procedural</w:delText>
        </w:r>
        <w:r w:rsidDel="002C594C">
          <w:rPr>
            <w:spacing w:val="31"/>
            <w:sz w:val="19"/>
          </w:rPr>
          <w:delText xml:space="preserve"> </w:delText>
        </w:r>
        <w:r w:rsidDel="002C594C">
          <w:rPr>
            <w:sz w:val="19"/>
          </w:rPr>
          <w:delText>rules</w:delText>
        </w:r>
        <w:r w:rsidDel="002C594C">
          <w:rPr>
            <w:spacing w:val="31"/>
            <w:sz w:val="19"/>
          </w:rPr>
          <w:delText xml:space="preserve"> </w:delText>
        </w:r>
        <w:r w:rsidDel="002C594C">
          <w:rPr>
            <w:sz w:val="19"/>
          </w:rPr>
          <w:delText>are</w:delText>
        </w:r>
        <w:r w:rsidDel="002C594C">
          <w:rPr>
            <w:spacing w:val="31"/>
            <w:sz w:val="19"/>
          </w:rPr>
          <w:delText xml:space="preserve"> </w:delText>
        </w:r>
        <w:r w:rsidDel="002C594C">
          <w:rPr>
            <w:sz w:val="19"/>
          </w:rPr>
          <w:delText>severable</w:delText>
        </w:r>
        <w:r w:rsidDel="002C594C">
          <w:rPr>
            <w:spacing w:val="31"/>
            <w:sz w:val="19"/>
          </w:rPr>
          <w:delText xml:space="preserve"> </w:delText>
        </w:r>
        <w:r w:rsidDel="002C594C">
          <w:rPr>
            <w:sz w:val="19"/>
          </w:rPr>
          <w:delText>from</w:delText>
        </w:r>
        <w:r w:rsidDel="002C594C">
          <w:rPr>
            <w:spacing w:val="31"/>
            <w:sz w:val="19"/>
          </w:rPr>
          <w:delText xml:space="preserve"> </w:delText>
        </w:r>
        <w:r w:rsidDel="002C594C">
          <w:rPr>
            <w:sz w:val="19"/>
          </w:rPr>
          <w:delText>the anti-SLAPP substantive immunity established in the foregoing section.</w:delText>
        </w:r>
        <w:r w:rsidDel="002C594C">
          <w:rPr>
            <w:spacing w:val="40"/>
            <w:sz w:val="19"/>
          </w:rPr>
          <w:delText xml:space="preserve"> </w:delText>
        </w:r>
        <w:r w:rsidDel="002C594C">
          <w:rPr>
            <w:sz w:val="19"/>
          </w:rPr>
          <w:delText>In New Hampshire state courts, and wherever these rules are not in conﬂict with those of the tribunal, if an action is</w:delText>
        </w:r>
        <w:r w:rsidDel="002C594C">
          <w:rPr>
            <w:spacing w:val="80"/>
            <w:sz w:val="19"/>
          </w:rPr>
          <w:delText xml:space="preserve"> </w:delText>
        </w:r>
        <w:r w:rsidDel="002C594C">
          <w:rPr>
            <w:sz w:val="19"/>
          </w:rPr>
          <w:delText>brought</w:delText>
        </w:r>
        <w:r w:rsidDel="002C594C">
          <w:rPr>
            <w:spacing w:val="29"/>
            <w:sz w:val="19"/>
          </w:rPr>
          <w:delText xml:space="preserve"> </w:delText>
        </w:r>
        <w:r w:rsidDel="002C594C">
          <w:rPr>
            <w:sz w:val="19"/>
          </w:rPr>
          <w:delText>against</w:delText>
        </w:r>
        <w:r w:rsidDel="002C594C">
          <w:rPr>
            <w:spacing w:val="29"/>
            <w:sz w:val="19"/>
          </w:rPr>
          <w:delText xml:space="preserve"> </w:delText>
        </w:r>
        <w:r w:rsidDel="002C594C">
          <w:rPr>
            <w:sz w:val="19"/>
          </w:rPr>
          <w:delText>a</w:delText>
        </w:r>
        <w:r w:rsidDel="002C594C">
          <w:rPr>
            <w:spacing w:val="29"/>
            <w:sz w:val="19"/>
          </w:rPr>
          <w:delText xml:space="preserve"> </w:delText>
        </w:r>
        <w:r w:rsidDel="002C594C">
          <w:rPr>
            <w:sz w:val="19"/>
          </w:rPr>
          <w:delText>person</w:delText>
        </w:r>
        <w:r w:rsidDel="002C594C">
          <w:rPr>
            <w:spacing w:val="29"/>
            <w:sz w:val="19"/>
          </w:rPr>
          <w:delText xml:space="preserve"> </w:delText>
        </w:r>
        <w:r w:rsidDel="002C594C">
          <w:rPr>
            <w:sz w:val="19"/>
          </w:rPr>
          <w:delText>in</w:delText>
        </w:r>
        <w:r w:rsidDel="002C594C">
          <w:rPr>
            <w:spacing w:val="29"/>
            <w:sz w:val="19"/>
          </w:rPr>
          <w:delText xml:space="preserve"> </w:delText>
        </w:r>
        <w:r w:rsidDel="002C594C">
          <w:rPr>
            <w:sz w:val="19"/>
          </w:rPr>
          <w:delText>violation</w:delText>
        </w:r>
        <w:r w:rsidDel="002C594C">
          <w:rPr>
            <w:spacing w:val="29"/>
            <w:sz w:val="19"/>
          </w:rPr>
          <w:delText xml:space="preserve"> </w:delText>
        </w:r>
        <w:r w:rsidDel="002C594C">
          <w:rPr>
            <w:sz w:val="19"/>
          </w:rPr>
          <w:delText>of</w:delText>
        </w:r>
        <w:r w:rsidDel="002C594C">
          <w:rPr>
            <w:spacing w:val="29"/>
            <w:sz w:val="19"/>
          </w:rPr>
          <w:delText xml:space="preserve"> </w:delText>
        </w:r>
        <w:r w:rsidDel="002C594C">
          <w:rPr>
            <w:sz w:val="19"/>
          </w:rPr>
          <w:delText>the</w:delText>
        </w:r>
        <w:r w:rsidDel="002C594C">
          <w:rPr>
            <w:spacing w:val="29"/>
            <w:sz w:val="19"/>
          </w:rPr>
          <w:delText xml:space="preserve"> </w:delText>
        </w:r>
        <w:r w:rsidDel="002C594C">
          <w:rPr>
            <w:sz w:val="19"/>
          </w:rPr>
          <w:delText>Substantive</w:delText>
        </w:r>
        <w:r w:rsidDel="002C594C">
          <w:rPr>
            <w:spacing w:val="29"/>
            <w:sz w:val="19"/>
          </w:rPr>
          <w:delText xml:space="preserve"> </w:delText>
        </w:r>
        <w:r w:rsidDel="002C594C">
          <w:rPr>
            <w:sz w:val="19"/>
          </w:rPr>
          <w:delText>Immunity</w:delText>
        </w:r>
        <w:r w:rsidDel="002C594C">
          <w:rPr>
            <w:spacing w:val="29"/>
            <w:sz w:val="19"/>
          </w:rPr>
          <w:delText xml:space="preserve"> </w:delText>
        </w:r>
        <w:r w:rsidDel="002C594C">
          <w:rPr>
            <w:sz w:val="19"/>
          </w:rPr>
          <w:delText>from</w:delText>
        </w:r>
        <w:r w:rsidDel="002C594C">
          <w:rPr>
            <w:spacing w:val="29"/>
            <w:sz w:val="19"/>
          </w:rPr>
          <w:delText xml:space="preserve"> </w:delText>
        </w:r>
        <w:r w:rsidDel="002C594C">
          <w:rPr>
            <w:sz w:val="19"/>
          </w:rPr>
          <w:delText>anti-SLAPP litigation, the person against whom the action is brought may bring a special motion to dismiss or an anti- SLAPP counterclaim, or both.</w:delText>
        </w:r>
      </w:del>
    </w:p>
    <w:p w14:paraId="16DD2763" w14:textId="2E4911F2" w:rsidR="00C0611A" w:rsidRPr="002C0C29" w:rsidRDefault="002D0F4C">
      <w:pPr>
        <w:pStyle w:val="ListParagraph"/>
        <w:numPr>
          <w:ilvl w:val="0"/>
          <w:numId w:val="3"/>
        </w:numPr>
        <w:tabs>
          <w:tab w:val="left" w:pos="935"/>
        </w:tabs>
        <w:spacing w:line="386" w:lineRule="auto"/>
        <w:ind w:firstLine="0"/>
        <w:jc w:val="both"/>
        <w:rPr>
          <w:ins w:id="108" w:author="Author"/>
          <w:sz w:val="19"/>
          <w:rPrChange w:id="109" w:author="Author">
            <w:rPr>
              <w:ins w:id="110" w:author="Author"/>
              <w:spacing w:val="-2"/>
              <w:sz w:val="19"/>
            </w:rPr>
          </w:rPrChange>
        </w:rPr>
      </w:pPr>
      <w:del w:id="111" w:author="Author">
        <w:r w:rsidDel="002C594C">
          <w:rPr>
            <w:sz w:val="19"/>
          </w:rPr>
          <w:delText xml:space="preserve">A special motion to dismiss may be ﬁled 7 days after notice of an intent to bring an Anti- SLAPP motion is served upon the plaintiff or counter-plaintiff (or other authority bringing the </w:delText>
        </w:r>
        <w:r w:rsidDel="002C594C">
          <w:rPr>
            <w:spacing w:val="-2"/>
            <w:sz w:val="19"/>
          </w:rPr>
          <w:delText>claim).</w:delText>
        </w:r>
      </w:del>
      <w:ins w:id="112" w:author="Author">
        <w:r w:rsidR="002C594C">
          <w:rPr>
            <w:spacing w:val="-2"/>
            <w:sz w:val="19"/>
          </w:rPr>
          <w:t xml:space="preserve">The Anti-SLAPP law </w:t>
        </w:r>
        <w:r w:rsidR="0023648F">
          <w:rPr>
            <w:spacing w:val="-2"/>
            <w:sz w:val="19"/>
          </w:rPr>
          <w:t>is not invoked by separate motion, but may</w:t>
        </w:r>
        <w:r w:rsidR="002C594C">
          <w:rPr>
            <w:spacing w:val="-2"/>
            <w:sz w:val="19"/>
          </w:rPr>
          <w:t xml:space="preserve"> be invoked </w:t>
        </w:r>
        <w:r w:rsidR="0023648F">
          <w:rPr>
            <w:spacing w:val="-2"/>
            <w:sz w:val="19"/>
          </w:rPr>
          <w:t xml:space="preserve">at any time as part of a motion to dismiss, motion for judgment on the pleadings, or motion for summary judgment.  </w:t>
        </w:r>
      </w:ins>
    </w:p>
    <w:p w14:paraId="2EA63CE5" w14:textId="2BDE5D57" w:rsidR="0023648F" w:rsidRPr="002C0C29" w:rsidDel="00E80E72" w:rsidRDefault="0023648F" w:rsidP="002C0C29">
      <w:pPr>
        <w:pStyle w:val="ListParagraph"/>
        <w:numPr>
          <w:ilvl w:val="0"/>
          <w:numId w:val="3"/>
        </w:numPr>
        <w:tabs>
          <w:tab w:val="left" w:pos="1036"/>
        </w:tabs>
        <w:spacing w:line="386" w:lineRule="auto"/>
        <w:ind w:firstLine="0"/>
        <w:jc w:val="both"/>
        <w:rPr>
          <w:del w:id="113" w:author="Author"/>
          <w:sz w:val="19"/>
          <w:rPrChange w:id="114" w:author="Author">
            <w:rPr>
              <w:del w:id="115" w:author="Author"/>
              <w:spacing w:val="-2"/>
              <w:sz w:val="19"/>
            </w:rPr>
          </w:rPrChange>
        </w:rPr>
      </w:pPr>
      <w:ins w:id="116" w:author="Author">
        <w:r w:rsidRPr="00E80E72">
          <w:rPr>
            <w:spacing w:val="-2"/>
            <w:sz w:val="19"/>
          </w:rPr>
          <w:t xml:space="preserve">If the </w:t>
        </w:r>
        <w:r w:rsidR="008162CA" w:rsidRPr="00E80E72">
          <w:rPr>
            <w:spacing w:val="-2"/>
            <w:sz w:val="19"/>
          </w:rPr>
          <w:t>motion is denied, given the substantive immunity, an immediate interlocutory appeal is permitted to the moving party.</w:t>
        </w:r>
      </w:ins>
    </w:p>
    <w:p w14:paraId="49944D4D" w14:textId="77777777" w:rsidR="00E80E72" w:rsidRPr="00E80E72" w:rsidRDefault="00E80E72" w:rsidP="002C0C29">
      <w:pPr>
        <w:pStyle w:val="ListParagraph"/>
        <w:numPr>
          <w:ilvl w:val="0"/>
          <w:numId w:val="3"/>
        </w:numPr>
        <w:tabs>
          <w:tab w:val="left" w:pos="935"/>
        </w:tabs>
        <w:spacing w:line="386" w:lineRule="auto"/>
        <w:ind w:firstLine="0"/>
        <w:jc w:val="both"/>
        <w:rPr>
          <w:ins w:id="117" w:author="Author"/>
          <w:sz w:val="19"/>
        </w:rPr>
        <w:pPrChange w:id="118" w:author="Author">
          <w:pPr>
            <w:pStyle w:val="ListParagraph"/>
            <w:numPr>
              <w:numId w:val="3"/>
            </w:numPr>
            <w:tabs>
              <w:tab w:val="left" w:pos="935"/>
            </w:tabs>
            <w:spacing w:line="386" w:lineRule="auto"/>
          </w:pPr>
        </w:pPrChange>
      </w:pPr>
    </w:p>
    <w:p w14:paraId="2410F98D" w14:textId="0CAFA687" w:rsidR="008162CA" w:rsidDel="00E80E72" w:rsidRDefault="008162CA" w:rsidP="00E80E72">
      <w:pPr>
        <w:pStyle w:val="ListParagraph"/>
        <w:rPr>
          <w:del w:id="119" w:author="Author"/>
          <w:sz w:val="19"/>
        </w:rPr>
        <w:sectPr w:rsidR="008162CA" w:rsidDel="00E80E72">
          <w:pgSz w:w="12240" w:h="15840"/>
          <w:pgMar w:top="540" w:right="440" w:bottom="440" w:left="1720" w:header="275" w:footer="250" w:gutter="0"/>
          <w:cols w:space="720"/>
        </w:sectPr>
        <w:pPrChange w:id="120" w:author="Marc Randazza" w:date="2025-08-12T13:21:00Z">
          <w:pPr>
            <w:spacing w:line="386" w:lineRule="auto"/>
            <w:jc w:val="both"/>
          </w:pPr>
        </w:pPrChange>
      </w:pPr>
    </w:p>
    <w:p w14:paraId="60F0D609" w14:textId="3BDBEEE0" w:rsidR="00C0611A" w:rsidDel="008162CA" w:rsidRDefault="002D0F4C">
      <w:pPr>
        <w:pStyle w:val="ListParagraph"/>
        <w:numPr>
          <w:ilvl w:val="0"/>
          <w:numId w:val="3"/>
        </w:numPr>
        <w:tabs>
          <w:tab w:val="left" w:pos="966"/>
        </w:tabs>
        <w:spacing w:before="96"/>
        <w:ind w:left="966" w:right="0" w:hanging="340"/>
        <w:jc w:val="both"/>
        <w:rPr>
          <w:del w:id="121" w:author="Author"/>
          <w:sz w:val="19"/>
        </w:rPr>
      </w:pPr>
      <w:del w:id="122" w:author="Author">
        <w:r w:rsidDel="008162CA">
          <w:rPr>
            <w:sz w:val="19"/>
          </w:rPr>
          <w:delText>If</w:delText>
        </w:r>
        <w:r w:rsidDel="008162CA">
          <w:rPr>
            <w:spacing w:val="7"/>
            <w:sz w:val="19"/>
          </w:rPr>
          <w:delText xml:space="preserve"> </w:delText>
        </w:r>
        <w:r w:rsidDel="008162CA">
          <w:rPr>
            <w:sz w:val="19"/>
          </w:rPr>
          <w:delText>a</w:delText>
        </w:r>
        <w:r w:rsidDel="008162CA">
          <w:rPr>
            <w:spacing w:val="7"/>
            <w:sz w:val="19"/>
          </w:rPr>
          <w:delText xml:space="preserve"> </w:delText>
        </w:r>
        <w:r w:rsidDel="008162CA">
          <w:rPr>
            <w:sz w:val="19"/>
          </w:rPr>
          <w:delText>special</w:delText>
        </w:r>
        <w:r w:rsidDel="008162CA">
          <w:rPr>
            <w:spacing w:val="7"/>
            <w:sz w:val="19"/>
          </w:rPr>
          <w:delText xml:space="preserve"> </w:delText>
        </w:r>
        <w:r w:rsidDel="008162CA">
          <w:rPr>
            <w:sz w:val="19"/>
          </w:rPr>
          <w:delText>motion</w:delText>
        </w:r>
        <w:r w:rsidDel="008162CA">
          <w:rPr>
            <w:spacing w:val="8"/>
            <w:sz w:val="19"/>
          </w:rPr>
          <w:delText xml:space="preserve"> </w:delText>
        </w:r>
        <w:r w:rsidDel="008162CA">
          <w:rPr>
            <w:sz w:val="19"/>
          </w:rPr>
          <w:delText>to</w:delText>
        </w:r>
        <w:r w:rsidDel="008162CA">
          <w:rPr>
            <w:spacing w:val="7"/>
            <w:sz w:val="19"/>
          </w:rPr>
          <w:delText xml:space="preserve"> </w:delText>
        </w:r>
        <w:r w:rsidDel="008162CA">
          <w:rPr>
            <w:sz w:val="19"/>
          </w:rPr>
          <w:delText>dismiss</w:delText>
        </w:r>
        <w:r w:rsidDel="008162CA">
          <w:rPr>
            <w:spacing w:val="7"/>
            <w:sz w:val="19"/>
          </w:rPr>
          <w:delText xml:space="preserve"> </w:delText>
        </w:r>
        <w:r w:rsidDel="008162CA">
          <w:rPr>
            <w:sz w:val="19"/>
          </w:rPr>
          <w:delText>is</w:delText>
        </w:r>
        <w:r w:rsidDel="008162CA">
          <w:rPr>
            <w:spacing w:val="7"/>
            <w:sz w:val="19"/>
          </w:rPr>
          <w:delText xml:space="preserve"> </w:delText>
        </w:r>
        <w:r w:rsidDel="008162CA">
          <w:rPr>
            <w:sz w:val="19"/>
          </w:rPr>
          <w:delText>ﬁled,</w:delText>
        </w:r>
        <w:r w:rsidDel="008162CA">
          <w:rPr>
            <w:spacing w:val="8"/>
            <w:sz w:val="19"/>
          </w:rPr>
          <w:delText xml:space="preserve"> </w:delText>
        </w:r>
        <w:r w:rsidDel="008162CA">
          <w:rPr>
            <w:sz w:val="19"/>
          </w:rPr>
          <w:delText>the</w:delText>
        </w:r>
        <w:r w:rsidDel="008162CA">
          <w:rPr>
            <w:spacing w:val="7"/>
            <w:sz w:val="19"/>
          </w:rPr>
          <w:delText xml:space="preserve"> </w:delText>
        </w:r>
        <w:r w:rsidDel="008162CA">
          <w:rPr>
            <w:sz w:val="19"/>
          </w:rPr>
          <w:delText>court</w:delText>
        </w:r>
        <w:r w:rsidDel="008162CA">
          <w:rPr>
            <w:spacing w:val="7"/>
            <w:sz w:val="19"/>
          </w:rPr>
          <w:delText xml:space="preserve"> </w:delText>
        </w:r>
        <w:r w:rsidDel="008162CA">
          <w:rPr>
            <w:spacing w:val="-2"/>
            <w:sz w:val="19"/>
          </w:rPr>
          <w:delText>shall:</w:delText>
        </w:r>
      </w:del>
    </w:p>
    <w:p w14:paraId="124FF921" w14:textId="768C215D" w:rsidR="00C0611A" w:rsidDel="008162CA" w:rsidRDefault="002D0F4C">
      <w:pPr>
        <w:pStyle w:val="ListParagraph"/>
        <w:numPr>
          <w:ilvl w:val="1"/>
          <w:numId w:val="3"/>
        </w:numPr>
        <w:tabs>
          <w:tab w:val="left" w:pos="983"/>
        </w:tabs>
        <w:spacing w:before="132" w:line="386" w:lineRule="auto"/>
        <w:ind w:firstLine="0"/>
        <w:jc w:val="both"/>
        <w:rPr>
          <w:del w:id="123" w:author="Author"/>
          <w:sz w:val="19"/>
        </w:rPr>
      </w:pPr>
      <w:del w:id="124" w:author="Author">
        <w:r w:rsidDel="008162CA">
          <w:rPr>
            <w:sz w:val="19"/>
          </w:rPr>
          <w:delText>Determine</w:delText>
        </w:r>
        <w:r w:rsidDel="008162CA">
          <w:rPr>
            <w:spacing w:val="34"/>
            <w:sz w:val="19"/>
          </w:rPr>
          <w:delText xml:space="preserve"> </w:delText>
        </w:r>
        <w:r w:rsidDel="008162CA">
          <w:rPr>
            <w:sz w:val="19"/>
          </w:rPr>
          <w:delText>whether</w:delText>
        </w:r>
        <w:r w:rsidDel="008162CA">
          <w:rPr>
            <w:spacing w:val="34"/>
            <w:sz w:val="19"/>
          </w:rPr>
          <w:delText xml:space="preserve"> </w:delText>
        </w:r>
        <w:r w:rsidDel="008162CA">
          <w:rPr>
            <w:sz w:val="19"/>
          </w:rPr>
          <w:delText>the</w:delText>
        </w:r>
        <w:r w:rsidDel="008162CA">
          <w:rPr>
            <w:spacing w:val="34"/>
            <w:sz w:val="19"/>
          </w:rPr>
          <w:delText xml:space="preserve"> </w:delText>
        </w:r>
        <w:r w:rsidDel="008162CA">
          <w:rPr>
            <w:sz w:val="19"/>
          </w:rPr>
          <w:delText>moving</w:delText>
        </w:r>
        <w:r w:rsidDel="008162CA">
          <w:rPr>
            <w:spacing w:val="34"/>
            <w:sz w:val="19"/>
          </w:rPr>
          <w:delText xml:space="preserve"> </w:delText>
        </w:r>
        <w:r w:rsidDel="008162CA">
          <w:rPr>
            <w:sz w:val="19"/>
          </w:rPr>
          <w:delText>party</w:delText>
        </w:r>
        <w:r w:rsidDel="008162CA">
          <w:rPr>
            <w:spacing w:val="34"/>
            <w:sz w:val="19"/>
          </w:rPr>
          <w:delText xml:space="preserve"> </w:delText>
        </w:r>
        <w:r w:rsidDel="008162CA">
          <w:rPr>
            <w:sz w:val="19"/>
          </w:rPr>
          <w:delText>has</w:delText>
        </w:r>
        <w:r w:rsidDel="008162CA">
          <w:rPr>
            <w:spacing w:val="34"/>
            <w:sz w:val="19"/>
          </w:rPr>
          <w:delText xml:space="preserve"> </w:delText>
        </w:r>
        <w:r w:rsidDel="008162CA">
          <w:rPr>
            <w:sz w:val="19"/>
          </w:rPr>
          <w:delText>established</w:delText>
        </w:r>
        <w:r w:rsidDel="008162CA">
          <w:rPr>
            <w:spacing w:val="34"/>
            <w:sz w:val="19"/>
          </w:rPr>
          <w:delText xml:space="preserve"> </w:delText>
        </w:r>
        <w:r w:rsidDel="008162CA">
          <w:rPr>
            <w:sz w:val="19"/>
          </w:rPr>
          <w:delText>by</w:delText>
        </w:r>
        <w:r w:rsidDel="008162CA">
          <w:rPr>
            <w:spacing w:val="34"/>
            <w:sz w:val="19"/>
          </w:rPr>
          <w:delText xml:space="preserve"> </w:delText>
        </w:r>
        <w:r w:rsidDel="008162CA">
          <w:rPr>
            <w:sz w:val="19"/>
          </w:rPr>
          <w:delText>a</w:delText>
        </w:r>
        <w:r w:rsidDel="008162CA">
          <w:rPr>
            <w:spacing w:val="34"/>
            <w:sz w:val="19"/>
          </w:rPr>
          <w:delText xml:space="preserve"> </w:delText>
        </w:r>
        <w:r w:rsidDel="008162CA">
          <w:rPr>
            <w:sz w:val="19"/>
          </w:rPr>
          <w:delText>preponderance</w:delText>
        </w:r>
        <w:r w:rsidDel="008162CA">
          <w:rPr>
            <w:spacing w:val="34"/>
            <w:sz w:val="19"/>
          </w:rPr>
          <w:delText xml:space="preserve"> </w:delText>
        </w:r>
        <w:r w:rsidDel="008162CA">
          <w:rPr>
            <w:sz w:val="19"/>
          </w:rPr>
          <w:delText>of</w:delText>
        </w:r>
        <w:r w:rsidDel="008162CA">
          <w:rPr>
            <w:spacing w:val="34"/>
            <w:sz w:val="19"/>
          </w:rPr>
          <w:delText xml:space="preserve"> </w:delText>
        </w:r>
        <w:r w:rsidDel="008162CA">
          <w:rPr>
            <w:sz w:val="19"/>
          </w:rPr>
          <w:delText>the</w:delText>
        </w:r>
        <w:r w:rsidDel="008162CA">
          <w:rPr>
            <w:spacing w:val="34"/>
            <w:sz w:val="19"/>
          </w:rPr>
          <w:delText xml:space="preserve"> </w:delText>
        </w:r>
        <w:r w:rsidDel="008162CA">
          <w:rPr>
            <w:sz w:val="19"/>
          </w:rPr>
          <w:delText>evidence that the claim ﬁts within the substantive immunity protections;</w:delText>
        </w:r>
      </w:del>
    </w:p>
    <w:p w14:paraId="21152302" w14:textId="7BB38219" w:rsidR="00C0611A" w:rsidDel="008162CA" w:rsidRDefault="002D0F4C">
      <w:pPr>
        <w:pStyle w:val="ListParagraph"/>
        <w:numPr>
          <w:ilvl w:val="1"/>
          <w:numId w:val="3"/>
        </w:numPr>
        <w:tabs>
          <w:tab w:val="left" w:pos="972"/>
        </w:tabs>
        <w:spacing w:line="386" w:lineRule="auto"/>
        <w:ind w:firstLine="0"/>
        <w:jc w:val="both"/>
        <w:rPr>
          <w:del w:id="125" w:author="Author"/>
          <w:sz w:val="19"/>
        </w:rPr>
      </w:pPr>
      <w:del w:id="126" w:author="Author">
        <w:r w:rsidDel="008162CA">
          <w:rPr>
            <w:sz w:val="19"/>
          </w:rPr>
          <w:delText>If the court determines that the moving party has met the burden pursuant to subparagraph</w:delText>
        </w:r>
        <w:r w:rsidDel="008162CA">
          <w:rPr>
            <w:spacing w:val="80"/>
            <w:sz w:val="19"/>
          </w:rPr>
          <w:delText xml:space="preserve"> </w:delText>
        </w:r>
        <w:r w:rsidDel="008162CA">
          <w:rPr>
            <w:sz w:val="19"/>
          </w:rPr>
          <w:delText>(a), determine whether the non-moving party has demonstrated with prima facie evidence a probability of prevailing on the claim;</w:delText>
        </w:r>
      </w:del>
    </w:p>
    <w:p w14:paraId="42ECCA29" w14:textId="11C754F8" w:rsidR="00C0611A" w:rsidDel="008162CA" w:rsidRDefault="002D0F4C">
      <w:pPr>
        <w:pStyle w:val="ListParagraph"/>
        <w:numPr>
          <w:ilvl w:val="1"/>
          <w:numId w:val="3"/>
        </w:numPr>
        <w:tabs>
          <w:tab w:val="left" w:pos="948"/>
        </w:tabs>
        <w:spacing w:line="386" w:lineRule="auto"/>
        <w:ind w:firstLine="0"/>
        <w:jc w:val="both"/>
        <w:rPr>
          <w:del w:id="127" w:author="Author"/>
          <w:sz w:val="19"/>
        </w:rPr>
      </w:pPr>
      <w:del w:id="128" w:author="Author">
        <w:r w:rsidDel="008162CA">
          <w:rPr>
            <w:sz w:val="19"/>
          </w:rPr>
          <w:delText>If the court determines that the non-moving party has established a probability of prevailing</w:delText>
        </w:r>
        <w:r w:rsidDel="008162CA">
          <w:rPr>
            <w:spacing w:val="80"/>
            <w:sz w:val="19"/>
          </w:rPr>
          <w:delText xml:space="preserve"> </w:delText>
        </w:r>
        <w:r w:rsidDel="008162CA">
          <w:rPr>
            <w:sz w:val="19"/>
          </w:rPr>
          <w:delText>on the claim pursuant to subparagraph (b), ensure that such determination will not:</w:delText>
        </w:r>
      </w:del>
    </w:p>
    <w:p w14:paraId="111456D9" w14:textId="6CDEEB7B" w:rsidR="00C0611A" w:rsidDel="008162CA" w:rsidRDefault="002D0F4C">
      <w:pPr>
        <w:pStyle w:val="ListParagraph"/>
        <w:numPr>
          <w:ilvl w:val="2"/>
          <w:numId w:val="3"/>
        </w:numPr>
        <w:tabs>
          <w:tab w:val="left" w:pos="1053"/>
        </w:tabs>
        <w:spacing w:line="386" w:lineRule="auto"/>
        <w:ind w:firstLine="0"/>
        <w:jc w:val="both"/>
        <w:rPr>
          <w:del w:id="129" w:author="Author"/>
          <w:sz w:val="19"/>
        </w:rPr>
      </w:pPr>
      <w:del w:id="130" w:author="Author">
        <w:r w:rsidDel="008162CA">
          <w:rPr>
            <w:sz w:val="19"/>
          </w:rPr>
          <w:delText>Be admitted into evidence at any later stage of the underlying action or subsequent proceeding; or</w:delText>
        </w:r>
      </w:del>
    </w:p>
    <w:p w14:paraId="54546F0A" w14:textId="157C8631" w:rsidR="00C0611A" w:rsidDel="008162CA" w:rsidRDefault="002D0F4C">
      <w:pPr>
        <w:pStyle w:val="ListParagraph"/>
        <w:numPr>
          <w:ilvl w:val="2"/>
          <w:numId w:val="3"/>
        </w:numPr>
        <w:tabs>
          <w:tab w:val="left" w:pos="950"/>
        </w:tabs>
        <w:spacing w:line="217" w:lineRule="exact"/>
        <w:ind w:left="950" w:right="0" w:hanging="324"/>
        <w:jc w:val="both"/>
        <w:rPr>
          <w:del w:id="131" w:author="Author"/>
          <w:sz w:val="19"/>
        </w:rPr>
      </w:pPr>
      <w:del w:id="132" w:author="Author">
        <w:r w:rsidDel="008162CA">
          <w:rPr>
            <w:sz w:val="19"/>
          </w:rPr>
          <w:delText>Affect</w:delText>
        </w:r>
        <w:r w:rsidDel="008162CA">
          <w:rPr>
            <w:spacing w:val="8"/>
            <w:sz w:val="19"/>
          </w:rPr>
          <w:delText xml:space="preserve"> </w:delText>
        </w:r>
        <w:r w:rsidDel="008162CA">
          <w:rPr>
            <w:sz w:val="19"/>
          </w:rPr>
          <w:delText>the</w:delText>
        </w:r>
        <w:r w:rsidDel="008162CA">
          <w:rPr>
            <w:spacing w:val="9"/>
            <w:sz w:val="19"/>
          </w:rPr>
          <w:delText xml:space="preserve"> </w:delText>
        </w:r>
        <w:r w:rsidDel="008162CA">
          <w:rPr>
            <w:sz w:val="19"/>
          </w:rPr>
          <w:delText>burden</w:delText>
        </w:r>
        <w:r w:rsidDel="008162CA">
          <w:rPr>
            <w:spacing w:val="8"/>
            <w:sz w:val="19"/>
          </w:rPr>
          <w:delText xml:space="preserve"> </w:delText>
        </w:r>
        <w:r w:rsidDel="008162CA">
          <w:rPr>
            <w:sz w:val="19"/>
          </w:rPr>
          <w:delText>of</w:delText>
        </w:r>
        <w:r w:rsidDel="008162CA">
          <w:rPr>
            <w:spacing w:val="9"/>
            <w:sz w:val="19"/>
          </w:rPr>
          <w:delText xml:space="preserve"> </w:delText>
        </w:r>
        <w:r w:rsidDel="008162CA">
          <w:rPr>
            <w:sz w:val="19"/>
          </w:rPr>
          <w:delText>proof</w:delText>
        </w:r>
        <w:r w:rsidDel="008162CA">
          <w:rPr>
            <w:spacing w:val="8"/>
            <w:sz w:val="19"/>
          </w:rPr>
          <w:delText xml:space="preserve"> </w:delText>
        </w:r>
        <w:r w:rsidDel="008162CA">
          <w:rPr>
            <w:sz w:val="19"/>
          </w:rPr>
          <w:delText>that</w:delText>
        </w:r>
        <w:r w:rsidDel="008162CA">
          <w:rPr>
            <w:spacing w:val="9"/>
            <w:sz w:val="19"/>
          </w:rPr>
          <w:delText xml:space="preserve"> </w:delText>
        </w:r>
        <w:r w:rsidDel="008162CA">
          <w:rPr>
            <w:sz w:val="19"/>
          </w:rPr>
          <w:delText>is</w:delText>
        </w:r>
        <w:r w:rsidDel="008162CA">
          <w:rPr>
            <w:spacing w:val="8"/>
            <w:sz w:val="19"/>
          </w:rPr>
          <w:delText xml:space="preserve"> </w:delText>
        </w:r>
        <w:r w:rsidDel="008162CA">
          <w:rPr>
            <w:sz w:val="19"/>
          </w:rPr>
          <w:delText>applied</w:delText>
        </w:r>
        <w:r w:rsidDel="008162CA">
          <w:rPr>
            <w:spacing w:val="9"/>
            <w:sz w:val="19"/>
          </w:rPr>
          <w:delText xml:space="preserve"> </w:delText>
        </w:r>
        <w:r w:rsidDel="008162CA">
          <w:rPr>
            <w:sz w:val="19"/>
          </w:rPr>
          <w:delText>in</w:delText>
        </w:r>
        <w:r w:rsidDel="008162CA">
          <w:rPr>
            <w:spacing w:val="8"/>
            <w:sz w:val="19"/>
          </w:rPr>
          <w:delText xml:space="preserve"> </w:delText>
        </w:r>
        <w:r w:rsidDel="008162CA">
          <w:rPr>
            <w:sz w:val="19"/>
          </w:rPr>
          <w:delText>the</w:delText>
        </w:r>
        <w:r w:rsidDel="008162CA">
          <w:rPr>
            <w:spacing w:val="9"/>
            <w:sz w:val="19"/>
          </w:rPr>
          <w:delText xml:space="preserve"> </w:delText>
        </w:r>
        <w:r w:rsidDel="008162CA">
          <w:rPr>
            <w:sz w:val="19"/>
          </w:rPr>
          <w:delText>underlying</w:delText>
        </w:r>
        <w:r w:rsidDel="008162CA">
          <w:rPr>
            <w:spacing w:val="8"/>
            <w:sz w:val="19"/>
          </w:rPr>
          <w:delText xml:space="preserve"> </w:delText>
        </w:r>
        <w:r w:rsidDel="008162CA">
          <w:rPr>
            <w:sz w:val="19"/>
          </w:rPr>
          <w:delText>action</w:delText>
        </w:r>
        <w:r w:rsidDel="008162CA">
          <w:rPr>
            <w:spacing w:val="9"/>
            <w:sz w:val="19"/>
          </w:rPr>
          <w:delText xml:space="preserve"> </w:delText>
        </w:r>
        <w:r w:rsidDel="008162CA">
          <w:rPr>
            <w:sz w:val="19"/>
          </w:rPr>
          <w:delText>or</w:delText>
        </w:r>
        <w:r w:rsidDel="008162CA">
          <w:rPr>
            <w:spacing w:val="8"/>
            <w:sz w:val="19"/>
          </w:rPr>
          <w:delText xml:space="preserve"> </w:delText>
        </w:r>
        <w:r w:rsidDel="008162CA">
          <w:rPr>
            <w:sz w:val="19"/>
          </w:rPr>
          <w:delText>subsequent</w:delText>
        </w:r>
        <w:r w:rsidDel="008162CA">
          <w:rPr>
            <w:spacing w:val="9"/>
            <w:sz w:val="19"/>
          </w:rPr>
          <w:delText xml:space="preserve"> </w:delText>
        </w:r>
        <w:r w:rsidDel="008162CA">
          <w:rPr>
            <w:spacing w:val="-2"/>
            <w:sz w:val="19"/>
          </w:rPr>
          <w:delText>proceeding;</w:delText>
        </w:r>
      </w:del>
    </w:p>
    <w:p w14:paraId="4634B2EA" w14:textId="24D5AF77" w:rsidR="00C0611A" w:rsidDel="008162CA" w:rsidRDefault="002D0F4C">
      <w:pPr>
        <w:pStyle w:val="ListParagraph"/>
        <w:numPr>
          <w:ilvl w:val="1"/>
          <w:numId w:val="3"/>
        </w:numPr>
        <w:tabs>
          <w:tab w:val="left" w:pos="989"/>
        </w:tabs>
        <w:spacing w:before="127" w:line="386" w:lineRule="auto"/>
        <w:ind w:firstLine="0"/>
        <w:jc w:val="both"/>
        <w:rPr>
          <w:del w:id="133" w:author="Author"/>
          <w:sz w:val="19"/>
        </w:rPr>
      </w:pPr>
      <w:del w:id="134" w:author="Author">
        <w:r w:rsidDel="008162CA">
          <w:rPr>
            <w:sz w:val="19"/>
          </w:rPr>
          <w:delText>Consider such evidence, written or oral, by witnesses or afﬁdavits, as may be material in making a determination pursuant to subparagraphs (a) and (b);</w:delText>
        </w:r>
      </w:del>
    </w:p>
    <w:p w14:paraId="6EC0A481" w14:textId="3EF54312" w:rsidR="00C0611A" w:rsidDel="008162CA" w:rsidRDefault="002D0F4C">
      <w:pPr>
        <w:pStyle w:val="ListParagraph"/>
        <w:numPr>
          <w:ilvl w:val="1"/>
          <w:numId w:val="3"/>
        </w:numPr>
        <w:tabs>
          <w:tab w:val="left" w:pos="960"/>
        </w:tabs>
        <w:spacing w:line="386" w:lineRule="auto"/>
        <w:ind w:firstLine="0"/>
        <w:jc w:val="both"/>
        <w:rPr>
          <w:del w:id="135" w:author="Author"/>
          <w:sz w:val="19"/>
        </w:rPr>
      </w:pPr>
      <w:del w:id="136" w:author="Author">
        <w:r w:rsidDel="008162CA">
          <w:rPr>
            <w:sz w:val="19"/>
          </w:rPr>
          <w:delText>Except as otherwise provided in paragraph IV, stay all other portions of the case, including discovery and motion practice pending:</w:delText>
        </w:r>
      </w:del>
    </w:p>
    <w:p w14:paraId="6F73DF79" w14:textId="4B84B4BB" w:rsidR="00C0611A" w:rsidDel="008162CA" w:rsidRDefault="002D0F4C">
      <w:pPr>
        <w:pStyle w:val="ListParagraph"/>
        <w:numPr>
          <w:ilvl w:val="2"/>
          <w:numId w:val="3"/>
        </w:numPr>
        <w:tabs>
          <w:tab w:val="left" w:pos="950"/>
        </w:tabs>
        <w:spacing w:line="217" w:lineRule="exact"/>
        <w:ind w:left="950" w:right="0" w:hanging="324"/>
        <w:jc w:val="both"/>
        <w:rPr>
          <w:del w:id="137" w:author="Author"/>
          <w:sz w:val="19"/>
        </w:rPr>
      </w:pPr>
      <w:del w:id="138" w:author="Author">
        <w:r w:rsidDel="008162CA">
          <w:rPr>
            <w:sz w:val="19"/>
          </w:rPr>
          <w:delText>A</w:delText>
        </w:r>
        <w:r w:rsidDel="008162CA">
          <w:rPr>
            <w:spacing w:val="-6"/>
            <w:sz w:val="19"/>
          </w:rPr>
          <w:delText xml:space="preserve"> </w:delText>
        </w:r>
        <w:r w:rsidDel="008162CA">
          <w:rPr>
            <w:sz w:val="19"/>
          </w:rPr>
          <w:delText>ruling</w:delText>
        </w:r>
        <w:r w:rsidDel="008162CA">
          <w:rPr>
            <w:spacing w:val="8"/>
            <w:sz w:val="19"/>
          </w:rPr>
          <w:delText xml:space="preserve"> </w:delText>
        </w:r>
        <w:r w:rsidDel="008162CA">
          <w:rPr>
            <w:sz w:val="19"/>
          </w:rPr>
          <w:delText>by</w:delText>
        </w:r>
        <w:r w:rsidDel="008162CA">
          <w:rPr>
            <w:spacing w:val="7"/>
            <w:sz w:val="19"/>
          </w:rPr>
          <w:delText xml:space="preserve"> </w:delText>
        </w:r>
        <w:r w:rsidDel="008162CA">
          <w:rPr>
            <w:sz w:val="19"/>
          </w:rPr>
          <w:delText>the</w:delText>
        </w:r>
        <w:r w:rsidDel="008162CA">
          <w:rPr>
            <w:spacing w:val="7"/>
            <w:sz w:val="19"/>
          </w:rPr>
          <w:delText xml:space="preserve"> </w:delText>
        </w:r>
        <w:r w:rsidDel="008162CA">
          <w:rPr>
            <w:sz w:val="19"/>
          </w:rPr>
          <w:delText>court</w:delText>
        </w:r>
        <w:r w:rsidDel="008162CA">
          <w:rPr>
            <w:spacing w:val="7"/>
            <w:sz w:val="19"/>
          </w:rPr>
          <w:delText xml:space="preserve"> </w:delText>
        </w:r>
        <w:r w:rsidDel="008162CA">
          <w:rPr>
            <w:sz w:val="19"/>
          </w:rPr>
          <w:delText>on</w:delText>
        </w:r>
        <w:r w:rsidDel="008162CA">
          <w:rPr>
            <w:spacing w:val="7"/>
            <w:sz w:val="19"/>
          </w:rPr>
          <w:delText xml:space="preserve"> </w:delText>
        </w:r>
        <w:r w:rsidDel="008162CA">
          <w:rPr>
            <w:sz w:val="19"/>
          </w:rPr>
          <w:delText>the</w:delText>
        </w:r>
        <w:r w:rsidDel="008162CA">
          <w:rPr>
            <w:spacing w:val="8"/>
            <w:sz w:val="19"/>
          </w:rPr>
          <w:delText xml:space="preserve"> </w:delText>
        </w:r>
        <w:r w:rsidDel="008162CA">
          <w:rPr>
            <w:sz w:val="19"/>
          </w:rPr>
          <w:delText>motion;</w:delText>
        </w:r>
        <w:r w:rsidDel="008162CA">
          <w:rPr>
            <w:spacing w:val="7"/>
            <w:sz w:val="19"/>
          </w:rPr>
          <w:delText xml:space="preserve"> </w:delText>
        </w:r>
        <w:r w:rsidDel="008162CA">
          <w:rPr>
            <w:spacing w:val="-5"/>
            <w:sz w:val="19"/>
          </w:rPr>
          <w:delText>and</w:delText>
        </w:r>
      </w:del>
    </w:p>
    <w:p w14:paraId="4B51137A" w14:textId="71E4EA89" w:rsidR="00C0611A" w:rsidDel="008162CA" w:rsidRDefault="002D0F4C">
      <w:pPr>
        <w:pStyle w:val="ListParagraph"/>
        <w:numPr>
          <w:ilvl w:val="2"/>
          <w:numId w:val="3"/>
        </w:numPr>
        <w:tabs>
          <w:tab w:val="left" w:pos="950"/>
        </w:tabs>
        <w:spacing w:before="131"/>
        <w:ind w:left="950" w:right="0" w:hanging="324"/>
        <w:jc w:val="both"/>
        <w:rPr>
          <w:del w:id="139" w:author="Author"/>
          <w:sz w:val="19"/>
        </w:rPr>
      </w:pPr>
      <w:del w:id="140" w:author="Author">
        <w:r w:rsidDel="008162CA">
          <w:rPr>
            <w:sz w:val="19"/>
          </w:rPr>
          <w:delText>The</w:delText>
        </w:r>
        <w:r w:rsidDel="008162CA">
          <w:rPr>
            <w:spacing w:val="8"/>
            <w:sz w:val="19"/>
          </w:rPr>
          <w:delText xml:space="preserve"> </w:delText>
        </w:r>
        <w:r w:rsidDel="008162CA">
          <w:rPr>
            <w:sz w:val="19"/>
          </w:rPr>
          <w:delText>disposition</w:delText>
        </w:r>
        <w:r w:rsidDel="008162CA">
          <w:rPr>
            <w:spacing w:val="9"/>
            <w:sz w:val="19"/>
          </w:rPr>
          <w:delText xml:space="preserve"> </w:delText>
        </w:r>
        <w:r w:rsidDel="008162CA">
          <w:rPr>
            <w:sz w:val="19"/>
          </w:rPr>
          <w:delText>of</w:delText>
        </w:r>
        <w:r w:rsidDel="008162CA">
          <w:rPr>
            <w:spacing w:val="8"/>
            <w:sz w:val="19"/>
          </w:rPr>
          <w:delText xml:space="preserve"> </w:delText>
        </w:r>
        <w:r w:rsidDel="008162CA">
          <w:rPr>
            <w:sz w:val="19"/>
          </w:rPr>
          <w:delText>any</w:delText>
        </w:r>
        <w:r w:rsidDel="008162CA">
          <w:rPr>
            <w:spacing w:val="9"/>
            <w:sz w:val="19"/>
          </w:rPr>
          <w:delText xml:space="preserve"> </w:delText>
        </w:r>
        <w:r w:rsidDel="008162CA">
          <w:rPr>
            <w:sz w:val="19"/>
          </w:rPr>
          <w:delText>appeal</w:delText>
        </w:r>
        <w:r w:rsidDel="008162CA">
          <w:rPr>
            <w:spacing w:val="8"/>
            <w:sz w:val="19"/>
          </w:rPr>
          <w:delText xml:space="preserve"> </w:delText>
        </w:r>
        <w:r w:rsidDel="008162CA">
          <w:rPr>
            <w:sz w:val="19"/>
          </w:rPr>
          <w:delText>from</w:delText>
        </w:r>
        <w:r w:rsidDel="008162CA">
          <w:rPr>
            <w:spacing w:val="9"/>
            <w:sz w:val="19"/>
          </w:rPr>
          <w:delText xml:space="preserve"> </w:delText>
        </w:r>
        <w:r w:rsidDel="008162CA">
          <w:rPr>
            <w:sz w:val="19"/>
          </w:rPr>
          <w:delText>the</w:delText>
        </w:r>
        <w:r w:rsidDel="008162CA">
          <w:rPr>
            <w:spacing w:val="8"/>
            <w:sz w:val="19"/>
          </w:rPr>
          <w:delText xml:space="preserve"> </w:delText>
        </w:r>
        <w:r w:rsidDel="008162CA">
          <w:rPr>
            <w:sz w:val="19"/>
          </w:rPr>
          <w:delText>ruling</w:delText>
        </w:r>
        <w:r w:rsidDel="008162CA">
          <w:rPr>
            <w:spacing w:val="9"/>
            <w:sz w:val="19"/>
          </w:rPr>
          <w:delText xml:space="preserve"> </w:delText>
        </w:r>
        <w:r w:rsidDel="008162CA">
          <w:rPr>
            <w:sz w:val="19"/>
          </w:rPr>
          <w:delText>on</w:delText>
        </w:r>
        <w:r w:rsidDel="008162CA">
          <w:rPr>
            <w:spacing w:val="8"/>
            <w:sz w:val="19"/>
          </w:rPr>
          <w:delText xml:space="preserve"> </w:delText>
        </w:r>
        <w:r w:rsidDel="008162CA">
          <w:rPr>
            <w:sz w:val="19"/>
          </w:rPr>
          <w:delText>the</w:delText>
        </w:r>
        <w:r w:rsidDel="008162CA">
          <w:rPr>
            <w:spacing w:val="9"/>
            <w:sz w:val="19"/>
          </w:rPr>
          <w:delText xml:space="preserve"> </w:delText>
        </w:r>
        <w:r w:rsidDel="008162CA">
          <w:rPr>
            <w:sz w:val="19"/>
          </w:rPr>
          <w:delText>motion;</w:delText>
        </w:r>
        <w:r w:rsidDel="008162CA">
          <w:rPr>
            <w:spacing w:val="8"/>
            <w:sz w:val="19"/>
          </w:rPr>
          <w:delText xml:space="preserve"> </w:delText>
        </w:r>
        <w:r w:rsidDel="008162CA">
          <w:rPr>
            <w:spacing w:val="-5"/>
            <w:sz w:val="19"/>
          </w:rPr>
          <w:delText>and</w:delText>
        </w:r>
      </w:del>
    </w:p>
    <w:p w14:paraId="0065062B" w14:textId="73FF4BEF" w:rsidR="00C0611A" w:rsidDel="008162CA" w:rsidRDefault="002D0F4C">
      <w:pPr>
        <w:pStyle w:val="ListParagraph"/>
        <w:numPr>
          <w:ilvl w:val="1"/>
          <w:numId w:val="3"/>
        </w:numPr>
        <w:tabs>
          <w:tab w:val="left" w:pos="923"/>
        </w:tabs>
        <w:spacing w:before="133" w:line="386" w:lineRule="auto"/>
        <w:ind w:firstLine="0"/>
        <w:jc w:val="both"/>
        <w:rPr>
          <w:del w:id="141" w:author="Author"/>
          <w:sz w:val="19"/>
        </w:rPr>
      </w:pPr>
      <w:del w:id="142" w:author="Author">
        <w:r w:rsidDel="008162CA">
          <w:rPr>
            <w:sz w:val="19"/>
          </w:rPr>
          <w:delText>Rule on the motion within 30 judicial days after the motion is served upon the plaintiff, with such time to be extended by good cause shown or as the court’s schedule requires.</w:delText>
        </w:r>
      </w:del>
    </w:p>
    <w:p w14:paraId="3EAA40BD" w14:textId="7714EADD" w:rsidR="00C0611A" w:rsidDel="005668A0" w:rsidRDefault="002D0F4C">
      <w:pPr>
        <w:pStyle w:val="ListParagraph"/>
        <w:numPr>
          <w:ilvl w:val="0"/>
          <w:numId w:val="3"/>
        </w:numPr>
        <w:tabs>
          <w:tab w:val="left" w:pos="1036"/>
        </w:tabs>
        <w:spacing w:line="386" w:lineRule="auto"/>
        <w:ind w:firstLine="0"/>
        <w:jc w:val="both"/>
        <w:rPr>
          <w:del w:id="143" w:author="Author"/>
          <w:sz w:val="19"/>
        </w:rPr>
      </w:pPr>
      <w:del w:id="144" w:author="Author">
        <w:r w:rsidDel="005668A0">
          <w:rPr>
            <w:sz w:val="19"/>
          </w:rPr>
          <w:delText>Upon</w:delText>
        </w:r>
        <w:r w:rsidDel="005668A0">
          <w:rPr>
            <w:spacing w:val="40"/>
            <w:sz w:val="19"/>
          </w:rPr>
          <w:delText xml:space="preserve"> </w:delText>
        </w:r>
        <w:r w:rsidDel="005668A0">
          <w:rPr>
            <w:sz w:val="19"/>
          </w:rPr>
          <w:delText>a</w:delText>
        </w:r>
        <w:r w:rsidDel="005668A0">
          <w:rPr>
            <w:spacing w:val="40"/>
            <w:sz w:val="19"/>
          </w:rPr>
          <w:delText xml:space="preserve"> </w:delText>
        </w:r>
        <w:r w:rsidDel="005668A0">
          <w:rPr>
            <w:sz w:val="19"/>
          </w:rPr>
          <w:delText>showing</w:delText>
        </w:r>
        <w:r w:rsidDel="005668A0">
          <w:rPr>
            <w:spacing w:val="40"/>
            <w:sz w:val="19"/>
          </w:rPr>
          <w:delText xml:space="preserve"> </w:delText>
        </w:r>
        <w:r w:rsidDel="005668A0">
          <w:rPr>
            <w:sz w:val="19"/>
          </w:rPr>
          <w:delText>by</w:delText>
        </w:r>
        <w:r w:rsidDel="005668A0">
          <w:rPr>
            <w:spacing w:val="40"/>
            <w:sz w:val="19"/>
          </w:rPr>
          <w:delText xml:space="preserve"> </w:delText>
        </w:r>
        <w:r w:rsidDel="005668A0">
          <w:rPr>
            <w:sz w:val="19"/>
          </w:rPr>
          <w:delText>a</w:delText>
        </w:r>
        <w:r w:rsidDel="005668A0">
          <w:rPr>
            <w:spacing w:val="40"/>
            <w:sz w:val="19"/>
          </w:rPr>
          <w:delText xml:space="preserve"> </w:delText>
        </w:r>
        <w:r w:rsidDel="005668A0">
          <w:rPr>
            <w:sz w:val="19"/>
          </w:rPr>
          <w:delText>party</w:delText>
        </w:r>
        <w:r w:rsidDel="005668A0">
          <w:rPr>
            <w:spacing w:val="40"/>
            <w:sz w:val="19"/>
          </w:rPr>
          <w:delText xml:space="preserve"> </w:delText>
        </w:r>
        <w:r w:rsidDel="005668A0">
          <w:rPr>
            <w:sz w:val="19"/>
          </w:rPr>
          <w:delText>that</w:delText>
        </w:r>
        <w:r w:rsidDel="005668A0">
          <w:rPr>
            <w:spacing w:val="40"/>
            <w:sz w:val="19"/>
          </w:rPr>
          <w:delText xml:space="preserve"> </w:delText>
        </w:r>
        <w:r w:rsidDel="005668A0">
          <w:rPr>
            <w:sz w:val="19"/>
          </w:rPr>
          <w:delText>information</w:delText>
        </w:r>
        <w:r w:rsidDel="005668A0">
          <w:rPr>
            <w:spacing w:val="40"/>
            <w:sz w:val="19"/>
          </w:rPr>
          <w:delText xml:space="preserve"> </w:delText>
        </w:r>
        <w:r w:rsidDel="005668A0">
          <w:rPr>
            <w:sz w:val="19"/>
          </w:rPr>
          <w:delText>necessary</w:delText>
        </w:r>
        <w:r w:rsidDel="005668A0">
          <w:rPr>
            <w:spacing w:val="40"/>
            <w:sz w:val="19"/>
          </w:rPr>
          <w:delText xml:space="preserve"> </w:delText>
        </w:r>
        <w:r w:rsidDel="005668A0">
          <w:rPr>
            <w:sz w:val="19"/>
          </w:rPr>
          <w:delText>to</w:delText>
        </w:r>
        <w:r w:rsidDel="005668A0">
          <w:rPr>
            <w:spacing w:val="40"/>
            <w:sz w:val="19"/>
          </w:rPr>
          <w:delText xml:space="preserve"> </w:delText>
        </w:r>
        <w:r w:rsidDel="005668A0">
          <w:rPr>
            <w:sz w:val="19"/>
          </w:rPr>
          <w:delText>meet</w:delText>
        </w:r>
        <w:r w:rsidDel="005668A0">
          <w:rPr>
            <w:spacing w:val="40"/>
            <w:sz w:val="19"/>
          </w:rPr>
          <w:delText xml:space="preserve"> </w:delText>
        </w:r>
        <w:r w:rsidDel="005668A0">
          <w:rPr>
            <w:sz w:val="19"/>
          </w:rPr>
          <w:delText>or</w:delText>
        </w:r>
        <w:r w:rsidDel="005668A0">
          <w:rPr>
            <w:spacing w:val="40"/>
            <w:sz w:val="19"/>
          </w:rPr>
          <w:delText xml:space="preserve"> </w:delText>
        </w:r>
        <w:r w:rsidDel="005668A0">
          <w:rPr>
            <w:sz w:val="19"/>
          </w:rPr>
          <w:delText>oppose</w:delText>
        </w:r>
        <w:r w:rsidDel="005668A0">
          <w:rPr>
            <w:spacing w:val="40"/>
            <w:sz w:val="19"/>
          </w:rPr>
          <w:delText xml:space="preserve"> </w:delText>
        </w:r>
        <w:r w:rsidDel="005668A0">
          <w:rPr>
            <w:sz w:val="19"/>
          </w:rPr>
          <w:delText>the</w:delText>
        </w:r>
        <w:r w:rsidDel="005668A0">
          <w:rPr>
            <w:spacing w:val="40"/>
            <w:sz w:val="19"/>
          </w:rPr>
          <w:delText xml:space="preserve"> </w:delText>
        </w:r>
        <w:r w:rsidDel="00E80E72">
          <w:rPr>
            <w:sz w:val="19"/>
          </w:rPr>
          <w:delText>burden pursuant to paragraph III</w:delText>
        </w:r>
        <w:r w:rsidDel="005668A0">
          <w:rPr>
            <w:sz w:val="19"/>
          </w:rPr>
          <w:delText xml:space="preserve"> is in the possession of another party or a third party and is not</w:delText>
        </w:r>
        <w:r w:rsidDel="005668A0">
          <w:rPr>
            <w:spacing w:val="80"/>
            <w:w w:val="150"/>
            <w:sz w:val="19"/>
          </w:rPr>
          <w:delText xml:space="preserve"> </w:delText>
        </w:r>
        <w:r w:rsidDel="005668A0">
          <w:rPr>
            <w:sz w:val="19"/>
          </w:rPr>
          <w:delText>reasonably</w:delText>
        </w:r>
        <w:r w:rsidDel="005668A0">
          <w:rPr>
            <w:spacing w:val="27"/>
            <w:sz w:val="19"/>
          </w:rPr>
          <w:delText xml:space="preserve"> </w:delText>
        </w:r>
        <w:r w:rsidDel="005668A0">
          <w:rPr>
            <w:sz w:val="19"/>
          </w:rPr>
          <w:delText>available</w:delText>
        </w:r>
        <w:r w:rsidDel="005668A0">
          <w:rPr>
            <w:spacing w:val="27"/>
            <w:sz w:val="19"/>
          </w:rPr>
          <w:delText xml:space="preserve"> </w:delText>
        </w:r>
        <w:r w:rsidDel="005668A0">
          <w:rPr>
            <w:sz w:val="19"/>
          </w:rPr>
          <w:delText>without</w:delText>
        </w:r>
        <w:r w:rsidDel="005668A0">
          <w:rPr>
            <w:spacing w:val="27"/>
            <w:sz w:val="19"/>
          </w:rPr>
          <w:delText xml:space="preserve"> </w:delText>
        </w:r>
        <w:r w:rsidDel="005668A0">
          <w:rPr>
            <w:sz w:val="19"/>
          </w:rPr>
          <w:delText>discovery,</w:delText>
        </w:r>
        <w:r w:rsidDel="005668A0">
          <w:rPr>
            <w:spacing w:val="27"/>
            <w:sz w:val="19"/>
          </w:rPr>
          <w:delText xml:space="preserve"> </w:delText>
        </w:r>
        <w:r w:rsidDel="005668A0">
          <w:rPr>
            <w:sz w:val="19"/>
          </w:rPr>
          <w:delText>the</w:delText>
        </w:r>
        <w:r w:rsidDel="005668A0">
          <w:rPr>
            <w:spacing w:val="27"/>
            <w:sz w:val="19"/>
          </w:rPr>
          <w:delText xml:space="preserve"> </w:delText>
        </w:r>
        <w:r w:rsidDel="005668A0">
          <w:rPr>
            <w:sz w:val="19"/>
          </w:rPr>
          <w:delText>court</w:delText>
        </w:r>
        <w:r w:rsidDel="005668A0">
          <w:rPr>
            <w:spacing w:val="27"/>
            <w:sz w:val="19"/>
          </w:rPr>
          <w:delText xml:space="preserve"> </w:delText>
        </w:r>
        <w:r w:rsidDel="005668A0">
          <w:rPr>
            <w:sz w:val="19"/>
          </w:rPr>
          <w:delText>shall</w:delText>
        </w:r>
        <w:r w:rsidDel="005668A0">
          <w:rPr>
            <w:spacing w:val="27"/>
            <w:sz w:val="19"/>
          </w:rPr>
          <w:delText xml:space="preserve"> </w:delText>
        </w:r>
        <w:r w:rsidDel="005668A0">
          <w:rPr>
            <w:sz w:val="19"/>
          </w:rPr>
          <w:delText>allow</w:delText>
        </w:r>
        <w:r w:rsidDel="005668A0">
          <w:rPr>
            <w:spacing w:val="27"/>
            <w:sz w:val="19"/>
          </w:rPr>
          <w:delText xml:space="preserve"> </w:delText>
        </w:r>
        <w:r w:rsidDel="005668A0">
          <w:rPr>
            <w:sz w:val="19"/>
          </w:rPr>
          <w:delText>limited</w:delText>
        </w:r>
        <w:r w:rsidDel="005668A0">
          <w:rPr>
            <w:spacing w:val="27"/>
            <w:sz w:val="19"/>
          </w:rPr>
          <w:delText xml:space="preserve"> </w:delText>
        </w:r>
        <w:r w:rsidDel="005668A0">
          <w:rPr>
            <w:sz w:val="19"/>
          </w:rPr>
          <w:delText>discovery</w:delText>
        </w:r>
        <w:r w:rsidDel="005668A0">
          <w:rPr>
            <w:spacing w:val="27"/>
            <w:sz w:val="19"/>
          </w:rPr>
          <w:delText xml:space="preserve"> </w:delText>
        </w:r>
        <w:r w:rsidDel="005668A0">
          <w:rPr>
            <w:sz w:val="19"/>
          </w:rPr>
          <w:delText>for</w:delText>
        </w:r>
        <w:r w:rsidDel="005668A0">
          <w:rPr>
            <w:spacing w:val="27"/>
            <w:sz w:val="19"/>
          </w:rPr>
          <w:delText xml:space="preserve"> </w:delText>
        </w:r>
        <w:r w:rsidDel="005668A0">
          <w:rPr>
            <w:sz w:val="19"/>
          </w:rPr>
          <w:delText>the</w:delText>
        </w:r>
        <w:r w:rsidDel="005668A0">
          <w:rPr>
            <w:spacing w:val="27"/>
            <w:sz w:val="19"/>
          </w:rPr>
          <w:delText xml:space="preserve"> </w:delText>
        </w:r>
        <w:r w:rsidDel="005668A0">
          <w:rPr>
            <w:sz w:val="19"/>
          </w:rPr>
          <w:delText>purpose of ascertaining such information.</w:delText>
        </w:r>
      </w:del>
    </w:p>
    <w:p w14:paraId="24827771" w14:textId="5671D637" w:rsidR="00C0611A" w:rsidDel="005668A0" w:rsidRDefault="002D0F4C">
      <w:pPr>
        <w:pStyle w:val="ListParagraph"/>
        <w:numPr>
          <w:ilvl w:val="1"/>
          <w:numId w:val="3"/>
        </w:numPr>
        <w:tabs>
          <w:tab w:val="left" w:pos="977"/>
        </w:tabs>
        <w:spacing w:line="386" w:lineRule="auto"/>
        <w:ind w:firstLine="0"/>
        <w:jc w:val="both"/>
        <w:rPr>
          <w:del w:id="145" w:author="Author"/>
          <w:sz w:val="19"/>
        </w:rPr>
      </w:pPr>
      <w:del w:id="146" w:author="Author">
        <w:r w:rsidDel="005668A0">
          <w:rPr>
            <w:sz w:val="19"/>
          </w:rPr>
          <w:delText>This showing must be demonstrated by separate motion, and must be accompanied by an afﬁdavit, signed under penalty of perjury, by the moving party and the moving party’s attorney.</w:delText>
        </w:r>
      </w:del>
    </w:p>
    <w:p w14:paraId="3C2CF7AD" w14:textId="1CE42ACE" w:rsidR="00C0611A" w:rsidDel="005668A0" w:rsidRDefault="002D0F4C">
      <w:pPr>
        <w:pStyle w:val="ListParagraph"/>
        <w:numPr>
          <w:ilvl w:val="1"/>
          <w:numId w:val="3"/>
        </w:numPr>
        <w:tabs>
          <w:tab w:val="left" w:pos="978"/>
        </w:tabs>
        <w:spacing w:line="386" w:lineRule="auto"/>
        <w:ind w:firstLine="0"/>
        <w:jc w:val="both"/>
        <w:rPr>
          <w:del w:id="147" w:author="Author"/>
          <w:sz w:val="19"/>
        </w:rPr>
      </w:pPr>
      <w:del w:id="148" w:author="Author">
        <w:r w:rsidDel="005668A0">
          <w:rPr>
            <w:sz w:val="19"/>
          </w:rPr>
          <w:delText>This motion must lay out, with speciﬁcity, the discovery requested, the reason the speciﬁc discovery is necessary, and why it cannot be gathered in any other way.</w:delText>
        </w:r>
      </w:del>
    </w:p>
    <w:p w14:paraId="24268895" w14:textId="6BAE3C7D" w:rsidR="00C0611A" w:rsidDel="005668A0" w:rsidRDefault="002D0F4C">
      <w:pPr>
        <w:pStyle w:val="ListParagraph"/>
        <w:numPr>
          <w:ilvl w:val="1"/>
          <w:numId w:val="3"/>
        </w:numPr>
        <w:tabs>
          <w:tab w:val="left" w:pos="990"/>
        </w:tabs>
        <w:spacing w:line="386" w:lineRule="auto"/>
        <w:ind w:firstLine="0"/>
        <w:jc w:val="both"/>
        <w:rPr>
          <w:del w:id="149" w:author="Author"/>
          <w:sz w:val="19"/>
        </w:rPr>
      </w:pPr>
      <w:del w:id="150" w:author="Author">
        <w:r w:rsidDel="005668A0">
          <w:rPr>
            <w:sz w:val="19"/>
          </w:rPr>
          <w:delText>If the motion lacks such speciﬁcity, it must be denied and the reasonable attorneys’ fees incurred in opposing it must be awarded to the non-moving party.</w:delText>
        </w:r>
      </w:del>
    </w:p>
    <w:p w14:paraId="755282B5" w14:textId="58EF4AD1" w:rsidR="00C0611A" w:rsidDel="005668A0" w:rsidRDefault="002D0F4C">
      <w:pPr>
        <w:pStyle w:val="ListParagraph"/>
        <w:numPr>
          <w:ilvl w:val="1"/>
          <w:numId w:val="3"/>
        </w:numPr>
        <w:tabs>
          <w:tab w:val="left" w:pos="958"/>
        </w:tabs>
        <w:spacing w:line="386" w:lineRule="auto"/>
        <w:ind w:firstLine="0"/>
        <w:jc w:val="both"/>
        <w:rPr>
          <w:del w:id="151" w:author="Author"/>
          <w:sz w:val="19"/>
        </w:rPr>
      </w:pPr>
      <w:del w:id="152" w:author="Author">
        <w:r w:rsidDel="005668A0">
          <w:rPr>
            <w:sz w:val="19"/>
          </w:rPr>
          <w:delText>Before bringing such discovery motion, the prospective moving party must meet and confer with the non-moving party in order to resolve the matter without a motion.</w:delText>
        </w:r>
        <w:r w:rsidDel="005668A0">
          <w:rPr>
            <w:spacing w:val="40"/>
            <w:sz w:val="19"/>
          </w:rPr>
          <w:delText xml:space="preserve"> </w:delText>
        </w:r>
        <w:r w:rsidDel="005668A0">
          <w:rPr>
            <w:sz w:val="19"/>
          </w:rPr>
          <w:delText>If the non-moving</w:delText>
        </w:r>
        <w:r w:rsidDel="005668A0">
          <w:rPr>
            <w:spacing w:val="40"/>
            <w:sz w:val="19"/>
          </w:rPr>
          <w:delText xml:space="preserve"> </w:delText>
        </w:r>
        <w:r w:rsidDel="005668A0">
          <w:rPr>
            <w:sz w:val="19"/>
          </w:rPr>
          <w:delText>party</w:delText>
        </w:r>
        <w:r w:rsidDel="005668A0">
          <w:rPr>
            <w:spacing w:val="20"/>
            <w:sz w:val="19"/>
          </w:rPr>
          <w:delText xml:space="preserve"> </w:delText>
        </w:r>
        <w:r w:rsidDel="005668A0">
          <w:rPr>
            <w:sz w:val="19"/>
          </w:rPr>
          <w:delText>has</w:delText>
        </w:r>
        <w:r w:rsidDel="005668A0">
          <w:rPr>
            <w:spacing w:val="20"/>
            <w:sz w:val="19"/>
          </w:rPr>
          <w:delText xml:space="preserve"> </w:delText>
        </w:r>
        <w:r w:rsidDel="005668A0">
          <w:rPr>
            <w:sz w:val="19"/>
          </w:rPr>
          <w:delText>unreasonably</w:delText>
        </w:r>
        <w:r w:rsidDel="005668A0">
          <w:rPr>
            <w:spacing w:val="20"/>
            <w:sz w:val="19"/>
          </w:rPr>
          <w:delText xml:space="preserve"> </w:delText>
        </w:r>
        <w:r w:rsidDel="005668A0">
          <w:rPr>
            <w:sz w:val="19"/>
          </w:rPr>
          <w:delText>declined</w:delText>
        </w:r>
        <w:r w:rsidDel="005668A0">
          <w:rPr>
            <w:spacing w:val="20"/>
            <w:sz w:val="19"/>
          </w:rPr>
          <w:delText xml:space="preserve"> </w:delText>
        </w:r>
        <w:r w:rsidDel="005668A0">
          <w:rPr>
            <w:sz w:val="19"/>
          </w:rPr>
          <w:delText>to</w:delText>
        </w:r>
        <w:r w:rsidDel="005668A0">
          <w:rPr>
            <w:spacing w:val="20"/>
            <w:sz w:val="19"/>
          </w:rPr>
          <w:delText xml:space="preserve"> </w:delText>
        </w:r>
        <w:r w:rsidDel="005668A0">
          <w:rPr>
            <w:sz w:val="19"/>
          </w:rPr>
          <w:delText>agree</w:delText>
        </w:r>
        <w:r w:rsidDel="005668A0">
          <w:rPr>
            <w:spacing w:val="20"/>
            <w:sz w:val="19"/>
          </w:rPr>
          <w:delText xml:space="preserve"> </w:delText>
        </w:r>
        <w:r w:rsidDel="005668A0">
          <w:rPr>
            <w:sz w:val="19"/>
          </w:rPr>
          <w:delText>to</w:delText>
        </w:r>
        <w:r w:rsidDel="005668A0">
          <w:rPr>
            <w:spacing w:val="20"/>
            <w:sz w:val="19"/>
          </w:rPr>
          <w:delText xml:space="preserve"> </w:delText>
        </w:r>
        <w:r w:rsidDel="005668A0">
          <w:rPr>
            <w:sz w:val="19"/>
          </w:rPr>
          <w:delText>the</w:delText>
        </w:r>
        <w:r w:rsidDel="005668A0">
          <w:rPr>
            <w:spacing w:val="20"/>
            <w:sz w:val="19"/>
          </w:rPr>
          <w:delText xml:space="preserve"> </w:delText>
        </w:r>
        <w:r w:rsidDel="005668A0">
          <w:rPr>
            <w:sz w:val="19"/>
          </w:rPr>
          <w:delText>discovery,</w:delText>
        </w:r>
        <w:r w:rsidDel="005668A0">
          <w:rPr>
            <w:spacing w:val="20"/>
            <w:sz w:val="19"/>
          </w:rPr>
          <w:delText xml:space="preserve"> </w:delText>
        </w:r>
        <w:r w:rsidDel="005668A0">
          <w:rPr>
            <w:sz w:val="19"/>
          </w:rPr>
          <w:delText>the</w:delText>
        </w:r>
        <w:r w:rsidDel="005668A0">
          <w:rPr>
            <w:spacing w:val="20"/>
            <w:sz w:val="19"/>
          </w:rPr>
          <w:delText xml:space="preserve"> </w:delText>
        </w:r>
        <w:r w:rsidDel="005668A0">
          <w:rPr>
            <w:sz w:val="19"/>
          </w:rPr>
          <w:delText>moving</w:delText>
        </w:r>
        <w:r w:rsidDel="005668A0">
          <w:rPr>
            <w:spacing w:val="20"/>
            <w:sz w:val="19"/>
          </w:rPr>
          <w:delText xml:space="preserve"> </w:delText>
        </w:r>
        <w:r w:rsidDel="005668A0">
          <w:rPr>
            <w:sz w:val="19"/>
          </w:rPr>
          <w:delText>party</w:delText>
        </w:r>
        <w:r w:rsidDel="005668A0">
          <w:rPr>
            <w:spacing w:val="20"/>
            <w:sz w:val="19"/>
          </w:rPr>
          <w:delText xml:space="preserve"> </w:delText>
        </w:r>
        <w:r w:rsidDel="005668A0">
          <w:rPr>
            <w:sz w:val="19"/>
          </w:rPr>
          <w:delText>shall</w:delText>
        </w:r>
        <w:r w:rsidDel="005668A0">
          <w:rPr>
            <w:spacing w:val="20"/>
            <w:sz w:val="19"/>
          </w:rPr>
          <w:delText xml:space="preserve"> </w:delText>
        </w:r>
        <w:r w:rsidDel="005668A0">
          <w:rPr>
            <w:sz w:val="19"/>
          </w:rPr>
          <w:delText>be</w:delText>
        </w:r>
        <w:r w:rsidDel="005668A0">
          <w:rPr>
            <w:spacing w:val="20"/>
            <w:sz w:val="19"/>
          </w:rPr>
          <w:delText xml:space="preserve"> </w:delText>
        </w:r>
        <w:r w:rsidDel="005668A0">
          <w:rPr>
            <w:sz w:val="19"/>
          </w:rPr>
          <w:delText>entitled</w:delText>
        </w:r>
        <w:r w:rsidDel="005668A0">
          <w:rPr>
            <w:spacing w:val="20"/>
            <w:sz w:val="19"/>
          </w:rPr>
          <w:delText xml:space="preserve"> </w:delText>
        </w:r>
        <w:r w:rsidDel="005668A0">
          <w:rPr>
            <w:sz w:val="19"/>
          </w:rPr>
          <w:delText>to the reasonable attorneys’ fees incurred in bringing the motion.</w:delText>
        </w:r>
      </w:del>
    </w:p>
    <w:p w14:paraId="796D5E00" w14:textId="463D1698" w:rsidR="00C0611A" w:rsidDel="00D17886" w:rsidRDefault="002D0F4C">
      <w:pPr>
        <w:pStyle w:val="ListParagraph"/>
        <w:numPr>
          <w:ilvl w:val="0"/>
          <w:numId w:val="3"/>
        </w:numPr>
        <w:tabs>
          <w:tab w:val="left" w:pos="963"/>
        </w:tabs>
        <w:spacing w:line="386" w:lineRule="auto"/>
        <w:ind w:firstLine="0"/>
        <w:jc w:val="both"/>
        <w:rPr>
          <w:del w:id="153" w:author="Author"/>
          <w:sz w:val="19"/>
        </w:rPr>
      </w:pPr>
      <w:del w:id="154" w:author="Author">
        <w:r w:rsidDel="00D17886">
          <w:rPr>
            <w:sz w:val="19"/>
          </w:rPr>
          <w:delText>If the court dismisses the action pursuant to a special motion to dismiss, the dismissal</w:delText>
        </w:r>
        <w:r w:rsidDel="00D17886">
          <w:rPr>
            <w:spacing w:val="80"/>
            <w:sz w:val="19"/>
          </w:rPr>
          <w:delText xml:space="preserve"> </w:delText>
        </w:r>
        <w:r w:rsidDel="00D17886">
          <w:rPr>
            <w:sz w:val="19"/>
          </w:rPr>
          <w:delText>operates as an adjudication upon the merits.</w:delText>
        </w:r>
      </w:del>
    </w:p>
    <w:p w14:paraId="73BC16C4" w14:textId="4DE411DF" w:rsidR="00C0611A" w:rsidDel="00D17886" w:rsidRDefault="002D0F4C">
      <w:pPr>
        <w:pStyle w:val="ListParagraph"/>
        <w:numPr>
          <w:ilvl w:val="0"/>
          <w:numId w:val="3"/>
        </w:numPr>
        <w:tabs>
          <w:tab w:val="left" w:pos="984"/>
        </w:tabs>
        <w:spacing w:line="386" w:lineRule="auto"/>
        <w:ind w:firstLine="0"/>
        <w:jc w:val="both"/>
        <w:rPr>
          <w:del w:id="155" w:author="Author"/>
          <w:sz w:val="19"/>
        </w:rPr>
      </w:pPr>
      <w:del w:id="156" w:author="Author">
        <w:r w:rsidDel="00D17886">
          <w:rPr>
            <w:sz w:val="19"/>
          </w:rPr>
          <w:delText>If the plaintiff or counter-plaintiff notices dismissal or moves to dismiss the action, or seeks</w:delText>
        </w:r>
        <w:r w:rsidDel="00D17886">
          <w:rPr>
            <w:spacing w:val="80"/>
            <w:sz w:val="19"/>
          </w:rPr>
          <w:delText xml:space="preserve"> </w:delText>
        </w:r>
        <w:r w:rsidDel="00D17886">
          <w:rPr>
            <w:sz w:val="19"/>
          </w:rPr>
          <w:delText>to amend the complaint, after a special motion to dismiss is ﬁled:</w:delText>
        </w:r>
      </w:del>
    </w:p>
    <w:p w14:paraId="11C24548" w14:textId="12D1D16D" w:rsidR="00C0611A" w:rsidDel="00D17886" w:rsidRDefault="002D0F4C">
      <w:pPr>
        <w:pStyle w:val="ListParagraph"/>
        <w:numPr>
          <w:ilvl w:val="1"/>
          <w:numId w:val="3"/>
        </w:numPr>
        <w:tabs>
          <w:tab w:val="left" w:pos="947"/>
        </w:tabs>
        <w:spacing w:line="386" w:lineRule="auto"/>
        <w:ind w:firstLine="0"/>
        <w:jc w:val="both"/>
        <w:rPr>
          <w:del w:id="157" w:author="Author"/>
          <w:sz w:val="19"/>
        </w:rPr>
      </w:pPr>
      <w:del w:id="158" w:author="Author">
        <w:r w:rsidDel="00D17886">
          <w:rPr>
            <w:sz w:val="19"/>
          </w:rPr>
          <w:delText>Such notice of dismissal or motion to dismiss shall function as an admission that the special motion was meritorious, and thus the court must grant the motion.</w:delText>
        </w:r>
      </w:del>
    </w:p>
    <w:p w14:paraId="64E89A2B" w14:textId="0BD123CE" w:rsidR="00C0611A" w:rsidDel="00D17886" w:rsidRDefault="002D0F4C">
      <w:pPr>
        <w:pStyle w:val="ListParagraph"/>
        <w:numPr>
          <w:ilvl w:val="1"/>
          <w:numId w:val="3"/>
        </w:numPr>
        <w:tabs>
          <w:tab w:val="left" w:pos="1068"/>
        </w:tabs>
        <w:spacing w:line="386" w:lineRule="auto"/>
        <w:ind w:firstLine="0"/>
        <w:jc w:val="both"/>
        <w:rPr>
          <w:del w:id="159" w:author="Author"/>
          <w:sz w:val="19"/>
        </w:rPr>
      </w:pPr>
      <w:del w:id="160" w:author="Author">
        <w:r w:rsidDel="00D17886">
          <w:rPr>
            <w:sz w:val="19"/>
          </w:rPr>
          <w:delText>Such motion to amend shall function as an admission that the special motion was</w:delText>
        </w:r>
        <w:r w:rsidDel="00D17886">
          <w:rPr>
            <w:spacing w:val="80"/>
            <w:sz w:val="19"/>
          </w:rPr>
          <w:delText xml:space="preserve"> </w:delText>
        </w:r>
        <w:r w:rsidDel="00D17886">
          <w:rPr>
            <w:sz w:val="19"/>
          </w:rPr>
          <w:delText>meritorious as to any claims that the amendment would remove.</w:delText>
        </w:r>
      </w:del>
    </w:p>
    <w:p w14:paraId="4A6F5A9B" w14:textId="77777777" w:rsidR="00C0611A" w:rsidRDefault="00C0611A">
      <w:pPr>
        <w:spacing w:line="386" w:lineRule="auto"/>
        <w:jc w:val="both"/>
        <w:rPr>
          <w:sz w:val="19"/>
        </w:rPr>
        <w:sectPr w:rsidR="00C0611A">
          <w:pgSz w:w="12240" w:h="15840"/>
          <w:pgMar w:top="540" w:right="440" w:bottom="440" w:left="1720" w:header="275" w:footer="250" w:gutter="0"/>
          <w:cols w:space="720"/>
        </w:sectPr>
      </w:pPr>
    </w:p>
    <w:p w14:paraId="2CF3D73C" w14:textId="76C2AFEC" w:rsidR="00C0611A" w:rsidRDefault="002D0F4C">
      <w:pPr>
        <w:pStyle w:val="ListParagraph"/>
        <w:numPr>
          <w:ilvl w:val="0"/>
          <w:numId w:val="3"/>
        </w:numPr>
        <w:tabs>
          <w:tab w:val="left" w:pos="1127"/>
        </w:tabs>
        <w:spacing w:before="96" w:line="386" w:lineRule="auto"/>
        <w:ind w:firstLine="0"/>
        <w:jc w:val="both"/>
        <w:rPr>
          <w:sz w:val="19"/>
        </w:rPr>
      </w:pPr>
      <w:del w:id="161" w:author="Author">
        <w:r w:rsidDel="00D17886">
          <w:rPr>
            <w:sz w:val="19"/>
          </w:rPr>
          <w:lastRenderedPageBreak/>
          <w:delText>The</w:delText>
        </w:r>
        <w:r w:rsidDel="00D17886">
          <w:rPr>
            <w:spacing w:val="40"/>
            <w:sz w:val="19"/>
          </w:rPr>
          <w:delText xml:space="preserve"> </w:delText>
        </w:r>
        <w:r w:rsidDel="00D17886">
          <w:rPr>
            <w:sz w:val="19"/>
          </w:rPr>
          <w:delText>court</w:delText>
        </w:r>
        <w:r w:rsidDel="00D17886">
          <w:rPr>
            <w:spacing w:val="40"/>
            <w:sz w:val="19"/>
          </w:rPr>
          <w:delText xml:space="preserve"> </w:delText>
        </w:r>
        <w:r w:rsidDel="00D17886">
          <w:rPr>
            <w:sz w:val="19"/>
          </w:rPr>
          <w:delText>may</w:delText>
        </w:r>
        <w:r w:rsidDel="00D17886">
          <w:rPr>
            <w:spacing w:val="40"/>
            <w:sz w:val="19"/>
          </w:rPr>
          <w:delText xml:space="preserve"> </w:delText>
        </w:r>
        <w:r w:rsidDel="00D17886">
          <w:rPr>
            <w:sz w:val="19"/>
          </w:rPr>
          <w:delText>modify</w:delText>
        </w:r>
        <w:r w:rsidDel="00D17886">
          <w:rPr>
            <w:spacing w:val="40"/>
            <w:sz w:val="19"/>
          </w:rPr>
          <w:delText xml:space="preserve"> </w:delText>
        </w:r>
        <w:r w:rsidDel="00D17886">
          <w:rPr>
            <w:sz w:val="19"/>
          </w:rPr>
          <w:delText>any</w:delText>
        </w:r>
        <w:r w:rsidDel="00D17886">
          <w:rPr>
            <w:spacing w:val="40"/>
            <w:sz w:val="19"/>
          </w:rPr>
          <w:delText xml:space="preserve"> </w:delText>
        </w:r>
        <w:r w:rsidDel="00D17886">
          <w:rPr>
            <w:sz w:val="19"/>
          </w:rPr>
          <w:delText>deadlines</w:delText>
        </w:r>
        <w:r w:rsidDel="00D17886">
          <w:rPr>
            <w:spacing w:val="40"/>
            <w:sz w:val="19"/>
          </w:rPr>
          <w:delText xml:space="preserve"> </w:delText>
        </w:r>
        <w:r w:rsidDel="00D17886">
          <w:rPr>
            <w:sz w:val="19"/>
          </w:rPr>
          <w:delText>pursuant</w:delText>
        </w:r>
        <w:r w:rsidDel="00D17886">
          <w:rPr>
            <w:spacing w:val="40"/>
            <w:sz w:val="19"/>
          </w:rPr>
          <w:delText xml:space="preserve"> </w:delText>
        </w:r>
        <w:r w:rsidDel="00D17886">
          <w:rPr>
            <w:sz w:val="19"/>
          </w:rPr>
          <w:delText>to</w:delText>
        </w:r>
        <w:r w:rsidDel="00D17886">
          <w:rPr>
            <w:spacing w:val="40"/>
            <w:sz w:val="19"/>
          </w:rPr>
          <w:delText xml:space="preserve"> </w:delText>
        </w:r>
        <w:r w:rsidDel="00D17886">
          <w:rPr>
            <w:sz w:val="19"/>
          </w:rPr>
          <w:delText>this</w:delText>
        </w:r>
        <w:r w:rsidDel="00D17886">
          <w:rPr>
            <w:spacing w:val="40"/>
            <w:sz w:val="19"/>
          </w:rPr>
          <w:delText xml:space="preserve"> </w:delText>
        </w:r>
        <w:r w:rsidDel="00D17886">
          <w:rPr>
            <w:sz w:val="19"/>
          </w:rPr>
          <w:delText>section</w:delText>
        </w:r>
        <w:r w:rsidDel="00D17886">
          <w:rPr>
            <w:spacing w:val="40"/>
            <w:sz w:val="19"/>
          </w:rPr>
          <w:delText xml:space="preserve"> </w:delText>
        </w:r>
        <w:r w:rsidDel="00D17886">
          <w:rPr>
            <w:sz w:val="19"/>
          </w:rPr>
          <w:delText>or</w:delText>
        </w:r>
        <w:r w:rsidDel="00D17886">
          <w:rPr>
            <w:spacing w:val="40"/>
            <w:sz w:val="19"/>
          </w:rPr>
          <w:delText xml:space="preserve"> </w:delText>
        </w:r>
        <w:r w:rsidDel="00D17886">
          <w:rPr>
            <w:sz w:val="19"/>
          </w:rPr>
          <w:delText>any</w:delText>
        </w:r>
        <w:r w:rsidDel="00D17886">
          <w:rPr>
            <w:spacing w:val="40"/>
            <w:sz w:val="19"/>
          </w:rPr>
          <w:delText xml:space="preserve"> </w:delText>
        </w:r>
        <w:r w:rsidDel="00D17886">
          <w:rPr>
            <w:sz w:val="19"/>
          </w:rPr>
          <w:delText>other</w:delText>
        </w:r>
        <w:r w:rsidDel="00D17886">
          <w:rPr>
            <w:spacing w:val="40"/>
            <w:sz w:val="19"/>
          </w:rPr>
          <w:delText xml:space="preserve"> </w:delText>
        </w:r>
        <w:r w:rsidDel="00D17886">
          <w:rPr>
            <w:sz w:val="19"/>
          </w:rPr>
          <w:delText>deadlines relating</w:delText>
        </w:r>
        <w:r w:rsidDel="00D17886">
          <w:rPr>
            <w:spacing w:val="40"/>
            <w:sz w:val="19"/>
          </w:rPr>
          <w:delText xml:space="preserve"> </w:delText>
        </w:r>
        <w:r w:rsidDel="00D17886">
          <w:rPr>
            <w:sz w:val="19"/>
          </w:rPr>
          <w:delText>to</w:delText>
        </w:r>
        <w:r w:rsidDel="00D17886">
          <w:rPr>
            <w:spacing w:val="40"/>
            <w:sz w:val="19"/>
          </w:rPr>
          <w:delText xml:space="preserve"> </w:delText>
        </w:r>
        <w:r w:rsidDel="00D17886">
          <w:rPr>
            <w:sz w:val="19"/>
          </w:rPr>
          <w:delText>a</w:delText>
        </w:r>
        <w:r w:rsidDel="00D17886">
          <w:rPr>
            <w:spacing w:val="40"/>
            <w:sz w:val="19"/>
          </w:rPr>
          <w:delText xml:space="preserve"> </w:delText>
        </w:r>
        <w:r w:rsidDel="00D17886">
          <w:rPr>
            <w:sz w:val="19"/>
          </w:rPr>
          <w:delText>complaint</w:delText>
        </w:r>
        <w:r w:rsidDel="00D17886">
          <w:rPr>
            <w:spacing w:val="40"/>
            <w:sz w:val="19"/>
          </w:rPr>
          <w:delText xml:space="preserve"> </w:delText>
        </w:r>
        <w:r w:rsidDel="00D17886">
          <w:rPr>
            <w:sz w:val="19"/>
          </w:rPr>
          <w:delText>ﬁled</w:delText>
        </w:r>
        <w:r w:rsidDel="00D17886">
          <w:rPr>
            <w:spacing w:val="40"/>
            <w:sz w:val="19"/>
          </w:rPr>
          <w:delText xml:space="preserve"> </w:delText>
        </w:r>
        <w:r w:rsidDel="00D17886">
          <w:rPr>
            <w:sz w:val="19"/>
          </w:rPr>
          <w:delText>pursuant</w:delText>
        </w:r>
        <w:r w:rsidDel="00D17886">
          <w:rPr>
            <w:spacing w:val="40"/>
            <w:sz w:val="19"/>
          </w:rPr>
          <w:delText xml:space="preserve"> </w:delText>
        </w:r>
        <w:r w:rsidDel="00D17886">
          <w:rPr>
            <w:sz w:val="19"/>
          </w:rPr>
          <w:delText>to</w:delText>
        </w:r>
        <w:r w:rsidDel="00D17886">
          <w:rPr>
            <w:spacing w:val="40"/>
            <w:sz w:val="19"/>
          </w:rPr>
          <w:delText xml:space="preserve"> </w:delText>
        </w:r>
        <w:r w:rsidDel="00D17886">
          <w:rPr>
            <w:sz w:val="19"/>
          </w:rPr>
          <w:delText>this</w:delText>
        </w:r>
        <w:r w:rsidDel="00D17886">
          <w:rPr>
            <w:spacing w:val="40"/>
            <w:sz w:val="19"/>
          </w:rPr>
          <w:delText xml:space="preserve"> </w:delText>
        </w:r>
        <w:r w:rsidDel="00D17886">
          <w:rPr>
            <w:sz w:val="19"/>
          </w:rPr>
          <w:delText>section</w:delText>
        </w:r>
        <w:r w:rsidDel="00D17886">
          <w:rPr>
            <w:spacing w:val="40"/>
            <w:sz w:val="19"/>
          </w:rPr>
          <w:delText xml:space="preserve"> </w:delText>
        </w:r>
        <w:r w:rsidDel="00D17886">
          <w:rPr>
            <w:sz w:val="19"/>
          </w:rPr>
          <w:delText>if</w:delText>
        </w:r>
        <w:r w:rsidDel="00D17886">
          <w:rPr>
            <w:spacing w:val="40"/>
            <w:sz w:val="19"/>
          </w:rPr>
          <w:delText xml:space="preserve"> </w:delText>
        </w:r>
        <w:r w:rsidDel="00D17886">
          <w:rPr>
            <w:sz w:val="19"/>
          </w:rPr>
          <w:delText>such</w:delText>
        </w:r>
        <w:r w:rsidDel="00D17886">
          <w:rPr>
            <w:spacing w:val="40"/>
            <w:sz w:val="19"/>
          </w:rPr>
          <w:delText xml:space="preserve"> </w:delText>
        </w:r>
        <w:r w:rsidDel="00D17886">
          <w:rPr>
            <w:sz w:val="19"/>
          </w:rPr>
          <w:delText>modiﬁcation</w:delText>
        </w:r>
        <w:r w:rsidDel="00D17886">
          <w:rPr>
            <w:spacing w:val="40"/>
            <w:sz w:val="19"/>
          </w:rPr>
          <w:delText xml:space="preserve"> </w:delText>
        </w:r>
        <w:r w:rsidDel="00D17886">
          <w:rPr>
            <w:sz w:val="19"/>
          </w:rPr>
          <w:delText>would</w:delText>
        </w:r>
        <w:r w:rsidDel="00D17886">
          <w:rPr>
            <w:spacing w:val="40"/>
            <w:sz w:val="19"/>
          </w:rPr>
          <w:delText xml:space="preserve"> </w:delText>
        </w:r>
        <w:r w:rsidDel="00D17886">
          <w:rPr>
            <w:sz w:val="19"/>
          </w:rPr>
          <w:delText>serve</w:delText>
        </w:r>
        <w:r w:rsidDel="00D17886">
          <w:rPr>
            <w:spacing w:val="40"/>
            <w:sz w:val="19"/>
          </w:rPr>
          <w:delText xml:space="preserve"> </w:delText>
        </w:r>
        <w:r w:rsidDel="00D17886">
          <w:rPr>
            <w:sz w:val="19"/>
          </w:rPr>
          <w:delText>the interests of justice.</w:delText>
        </w:r>
      </w:del>
    </w:p>
    <w:p w14:paraId="2194D3FE" w14:textId="4C4222CD" w:rsidR="00C0611A" w:rsidRDefault="002D0F4C">
      <w:pPr>
        <w:pStyle w:val="BodyText"/>
        <w:spacing w:line="386" w:lineRule="auto"/>
        <w:ind w:right="1904"/>
        <w:jc w:val="both"/>
      </w:pPr>
      <w:r>
        <w:t>507-H:3</w:t>
      </w:r>
      <w:r>
        <w:rPr>
          <w:spacing w:val="40"/>
        </w:rPr>
        <w:t xml:space="preserve"> </w:t>
      </w:r>
      <w:r>
        <w:t>Separate Action or Counterclaim.</w:t>
      </w:r>
      <w:r>
        <w:rPr>
          <w:spacing w:val="40"/>
        </w:rPr>
        <w:t xml:space="preserve"> </w:t>
      </w:r>
      <w:r>
        <w:t>The purpose of this section is to provide a positive cause of action for persons who have been aggrieved by a SLAPP suit</w:t>
      </w:r>
      <w:del w:id="162" w:author="Author">
        <w:r w:rsidDel="003E75F0">
          <w:delText>, but require additional remedies to be made whole</w:delText>
        </w:r>
      </w:del>
      <w:r>
        <w:t>.</w:t>
      </w:r>
    </w:p>
    <w:p w14:paraId="65957DC7" w14:textId="77777777" w:rsidR="00C0611A" w:rsidRDefault="002D0F4C">
      <w:pPr>
        <w:pStyle w:val="ListParagraph"/>
        <w:numPr>
          <w:ilvl w:val="0"/>
          <w:numId w:val="2"/>
        </w:numPr>
        <w:tabs>
          <w:tab w:val="left" w:pos="840"/>
        </w:tabs>
        <w:spacing w:line="386" w:lineRule="auto"/>
        <w:ind w:firstLine="0"/>
        <w:jc w:val="both"/>
        <w:rPr>
          <w:sz w:val="19"/>
        </w:rPr>
      </w:pPr>
      <w:r>
        <w:rPr>
          <w:sz w:val="19"/>
        </w:rPr>
        <w:t>If any claim, action, administrative proceeding, arbitration, or any similar process of any kind</w:t>
      </w:r>
      <w:r>
        <w:rPr>
          <w:spacing w:val="80"/>
          <w:w w:val="150"/>
          <w:sz w:val="19"/>
        </w:rPr>
        <w:t xml:space="preserve"> </w:t>
      </w:r>
      <w:r>
        <w:rPr>
          <w:sz w:val="19"/>
        </w:rPr>
        <w:t>is</w:t>
      </w:r>
      <w:r>
        <w:rPr>
          <w:spacing w:val="40"/>
          <w:sz w:val="19"/>
        </w:rPr>
        <w:t xml:space="preserve"> </w:t>
      </w:r>
      <w:r>
        <w:rPr>
          <w:sz w:val="19"/>
        </w:rPr>
        <w:t>brought</w:t>
      </w:r>
      <w:r>
        <w:rPr>
          <w:spacing w:val="40"/>
          <w:sz w:val="19"/>
        </w:rPr>
        <w:t xml:space="preserve"> </w:t>
      </w:r>
      <w:r>
        <w:rPr>
          <w:sz w:val="19"/>
        </w:rPr>
        <w:t>against</w:t>
      </w:r>
      <w:r>
        <w:rPr>
          <w:spacing w:val="40"/>
          <w:sz w:val="19"/>
        </w:rPr>
        <w:t xml:space="preserve"> </w:t>
      </w:r>
      <w:r>
        <w:rPr>
          <w:sz w:val="19"/>
        </w:rPr>
        <w:t>a</w:t>
      </w:r>
      <w:r>
        <w:rPr>
          <w:spacing w:val="40"/>
          <w:sz w:val="19"/>
        </w:rPr>
        <w:t xml:space="preserve"> </w:t>
      </w:r>
      <w:r>
        <w:rPr>
          <w:sz w:val="19"/>
        </w:rPr>
        <w:t>party,</w:t>
      </w:r>
      <w:r>
        <w:rPr>
          <w:spacing w:val="40"/>
          <w:sz w:val="19"/>
        </w:rPr>
        <w:t xml:space="preserve"> </w:t>
      </w:r>
      <w:r>
        <w:rPr>
          <w:sz w:val="19"/>
        </w:rPr>
        <w:t>and</w:t>
      </w:r>
      <w:r>
        <w:rPr>
          <w:spacing w:val="40"/>
          <w:sz w:val="19"/>
        </w:rPr>
        <w:t xml:space="preserve"> </w:t>
      </w:r>
      <w:r>
        <w:rPr>
          <w:sz w:val="19"/>
        </w:rPr>
        <w:t>that</w:t>
      </w:r>
      <w:r>
        <w:rPr>
          <w:spacing w:val="40"/>
          <w:sz w:val="19"/>
        </w:rPr>
        <w:t xml:space="preserve"> </w:t>
      </w:r>
      <w:r>
        <w:rPr>
          <w:sz w:val="19"/>
        </w:rPr>
        <w:t>party</w:t>
      </w:r>
      <w:r>
        <w:rPr>
          <w:spacing w:val="40"/>
          <w:sz w:val="19"/>
        </w:rPr>
        <w:t xml:space="preserve"> </w:t>
      </w:r>
      <w:r>
        <w:rPr>
          <w:sz w:val="19"/>
        </w:rPr>
        <w:t>wishes</w:t>
      </w:r>
      <w:r>
        <w:rPr>
          <w:spacing w:val="40"/>
          <w:sz w:val="19"/>
        </w:rPr>
        <w:t xml:space="preserve"> </w:t>
      </w:r>
      <w:r>
        <w:rPr>
          <w:sz w:val="19"/>
        </w:rPr>
        <w:t>to</w:t>
      </w:r>
      <w:r>
        <w:rPr>
          <w:spacing w:val="40"/>
          <w:sz w:val="19"/>
        </w:rPr>
        <w:t xml:space="preserve"> </w:t>
      </w:r>
      <w:r>
        <w:rPr>
          <w:sz w:val="19"/>
        </w:rPr>
        <w:t>invoke</w:t>
      </w:r>
      <w:r>
        <w:rPr>
          <w:spacing w:val="40"/>
          <w:sz w:val="19"/>
        </w:rPr>
        <w:t xml:space="preserve"> </w:t>
      </w:r>
      <w:r>
        <w:rPr>
          <w:sz w:val="19"/>
        </w:rPr>
        <w:t>the</w:t>
      </w:r>
      <w:r>
        <w:rPr>
          <w:spacing w:val="40"/>
          <w:sz w:val="19"/>
        </w:rPr>
        <w:t xml:space="preserve"> </w:t>
      </w:r>
      <w:r>
        <w:rPr>
          <w:sz w:val="19"/>
        </w:rPr>
        <w:t>anti-SLAPP</w:t>
      </w:r>
      <w:r>
        <w:rPr>
          <w:spacing w:val="39"/>
          <w:sz w:val="19"/>
        </w:rPr>
        <w:t xml:space="preserve"> </w:t>
      </w:r>
      <w:r>
        <w:rPr>
          <w:sz w:val="19"/>
        </w:rPr>
        <w:t>law</w:t>
      </w:r>
      <w:r>
        <w:rPr>
          <w:spacing w:val="40"/>
          <w:sz w:val="19"/>
        </w:rPr>
        <w:t xml:space="preserve"> </w:t>
      </w:r>
      <w:r>
        <w:rPr>
          <w:sz w:val="19"/>
        </w:rPr>
        <w:t>by</w:t>
      </w:r>
      <w:r>
        <w:rPr>
          <w:spacing w:val="40"/>
          <w:sz w:val="19"/>
        </w:rPr>
        <w:t xml:space="preserve"> </w:t>
      </w:r>
      <w:r>
        <w:rPr>
          <w:sz w:val="19"/>
        </w:rPr>
        <w:t>way</w:t>
      </w:r>
      <w:r>
        <w:rPr>
          <w:spacing w:val="40"/>
          <w:sz w:val="19"/>
        </w:rPr>
        <w:t xml:space="preserve"> </w:t>
      </w:r>
      <w:r>
        <w:rPr>
          <w:sz w:val="19"/>
        </w:rPr>
        <w:t>of separate action or counterclaim rather than by separate motion, they may do so.</w:t>
      </w:r>
      <w:r>
        <w:rPr>
          <w:spacing w:val="80"/>
          <w:sz w:val="19"/>
        </w:rPr>
        <w:t xml:space="preserve"> </w:t>
      </w:r>
      <w:r>
        <w:rPr>
          <w:sz w:val="19"/>
        </w:rPr>
        <w:t>Alternatively,</w:t>
      </w:r>
      <w:r>
        <w:rPr>
          <w:spacing w:val="80"/>
          <w:sz w:val="19"/>
        </w:rPr>
        <w:t xml:space="preserve"> </w:t>
      </w:r>
      <w:r>
        <w:rPr>
          <w:sz w:val="19"/>
        </w:rPr>
        <w:t xml:space="preserve">this claim may be brought after the conclusion of the matter </w:t>
      </w:r>
      <w:proofErr w:type="gramStart"/>
      <w:r>
        <w:rPr>
          <w:sz w:val="19"/>
        </w:rPr>
        <w:t>similar to</w:t>
      </w:r>
      <w:proofErr w:type="gramEnd"/>
      <w:r>
        <w:rPr>
          <w:sz w:val="19"/>
        </w:rPr>
        <w:t xml:space="preserve"> a malicious prosecution </w:t>
      </w:r>
      <w:r>
        <w:rPr>
          <w:spacing w:val="-2"/>
          <w:sz w:val="19"/>
        </w:rPr>
        <w:t>claim.</w:t>
      </w:r>
    </w:p>
    <w:p w14:paraId="33073893" w14:textId="77777777" w:rsidR="00C0611A" w:rsidRDefault="002D0F4C">
      <w:pPr>
        <w:pStyle w:val="ListParagraph"/>
        <w:numPr>
          <w:ilvl w:val="0"/>
          <w:numId w:val="2"/>
        </w:numPr>
        <w:tabs>
          <w:tab w:val="left" w:pos="925"/>
        </w:tabs>
        <w:spacing w:line="386" w:lineRule="auto"/>
        <w:ind w:firstLine="0"/>
        <w:jc w:val="both"/>
        <w:rPr>
          <w:sz w:val="19"/>
        </w:rPr>
      </w:pPr>
      <w:r>
        <w:rPr>
          <w:sz w:val="19"/>
        </w:rPr>
        <w:t>If an action is brought and a party successf</w:t>
      </w:r>
      <w:bookmarkStart w:id="163" w:name="_GoBack"/>
      <w:bookmarkEnd w:id="163"/>
      <w:r>
        <w:rPr>
          <w:sz w:val="19"/>
        </w:rPr>
        <w:t>ully invokes the anti-SLAPP statute, that person</w:t>
      </w:r>
      <w:r>
        <w:rPr>
          <w:spacing w:val="40"/>
          <w:sz w:val="19"/>
        </w:rPr>
        <w:t xml:space="preserve"> </w:t>
      </w:r>
      <w:r>
        <w:rPr>
          <w:sz w:val="19"/>
        </w:rPr>
        <w:t xml:space="preserve">may bring a subsequent separate action to recover any costs and fees that the trial court failed to </w:t>
      </w:r>
      <w:r>
        <w:rPr>
          <w:spacing w:val="-2"/>
          <w:sz w:val="19"/>
        </w:rPr>
        <w:t>grant.</w:t>
      </w:r>
    </w:p>
    <w:p w14:paraId="37122DDA" w14:textId="77777777" w:rsidR="00C0611A" w:rsidRDefault="002D0F4C">
      <w:pPr>
        <w:pStyle w:val="ListParagraph"/>
        <w:numPr>
          <w:ilvl w:val="0"/>
          <w:numId w:val="2"/>
        </w:numPr>
        <w:tabs>
          <w:tab w:val="left" w:pos="966"/>
        </w:tabs>
        <w:spacing w:line="216" w:lineRule="exact"/>
        <w:ind w:left="966" w:right="0" w:hanging="340"/>
        <w:jc w:val="both"/>
        <w:rPr>
          <w:sz w:val="19"/>
        </w:rPr>
      </w:pPr>
      <w:r>
        <w:rPr>
          <w:sz w:val="19"/>
        </w:rPr>
        <w:t>The</w:t>
      </w:r>
      <w:r>
        <w:rPr>
          <w:spacing w:val="8"/>
          <w:sz w:val="19"/>
        </w:rPr>
        <w:t xml:space="preserve"> </w:t>
      </w:r>
      <w:r>
        <w:rPr>
          <w:sz w:val="19"/>
        </w:rPr>
        <w:t>elements</w:t>
      </w:r>
      <w:r>
        <w:rPr>
          <w:spacing w:val="8"/>
          <w:sz w:val="19"/>
        </w:rPr>
        <w:t xml:space="preserve"> </w:t>
      </w:r>
      <w:r>
        <w:rPr>
          <w:sz w:val="19"/>
        </w:rPr>
        <w:t>of</w:t>
      </w:r>
      <w:r>
        <w:rPr>
          <w:spacing w:val="8"/>
          <w:sz w:val="19"/>
        </w:rPr>
        <w:t xml:space="preserve"> </w:t>
      </w:r>
      <w:r>
        <w:rPr>
          <w:sz w:val="19"/>
        </w:rPr>
        <w:t>this</w:t>
      </w:r>
      <w:r>
        <w:rPr>
          <w:spacing w:val="8"/>
          <w:sz w:val="19"/>
        </w:rPr>
        <w:t xml:space="preserve"> </w:t>
      </w:r>
      <w:r>
        <w:rPr>
          <w:spacing w:val="-2"/>
          <w:sz w:val="19"/>
        </w:rPr>
        <w:t>claim:</w:t>
      </w:r>
    </w:p>
    <w:p w14:paraId="4F75E4DA" w14:textId="77777777" w:rsidR="00C0611A" w:rsidRDefault="002D0F4C">
      <w:pPr>
        <w:pStyle w:val="ListParagraph"/>
        <w:numPr>
          <w:ilvl w:val="1"/>
          <w:numId w:val="2"/>
        </w:numPr>
        <w:tabs>
          <w:tab w:val="left" w:pos="939"/>
        </w:tabs>
        <w:spacing w:before="124"/>
        <w:ind w:left="939" w:right="0" w:hanging="313"/>
        <w:jc w:val="both"/>
        <w:rPr>
          <w:sz w:val="19"/>
        </w:rPr>
      </w:pPr>
      <w:r>
        <w:rPr>
          <w:sz w:val="19"/>
        </w:rPr>
        <w:t>A</w:t>
      </w:r>
      <w:r>
        <w:rPr>
          <w:spacing w:val="-6"/>
          <w:sz w:val="19"/>
        </w:rPr>
        <w:t xml:space="preserve"> </w:t>
      </w:r>
      <w:r>
        <w:rPr>
          <w:sz w:val="19"/>
        </w:rPr>
        <w:t>claim</w:t>
      </w:r>
      <w:r>
        <w:rPr>
          <w:spacing w:val="7"/>
          <w:sz w:val="19"/>
        </w:rPr>
        <w:t xml:space="preserve"> </w:t>
      </w:r>
      <w:r>
        <w:rPr>
          <w:sz w:val="19"/>
        </w:rPr>
        <w:t>was</w:t>
      </w:r>
      <w:r>
        <w:rPr>
          <w:spacing w:val="8"/>
          <w:sz w:val="19"/>
        </w:rPr>
        <w:t xml:space="preserve"> </w:t>
      </w:r>
      <w:r>
        <w:rPr>
          <w:spacing w:val="-2"/>
          <w:sz w:val="19"/>
        </w:rPr>
        <w:t>ﬁled,</w:t>
      </w:r>
    </w:p>
    <w:p w14:paraId="78D9652B" w14:textId="5D81F6B5" w:rsidR="00C0611A" w:rsidRDefault="002D0F4C">
      <w:pPr>
        <w:pStyle w:val="ListParagraph"/>
        <w:numPr>
          <w:ilvl w:val="1"/>
          <w:numId w:val="2"/>
        </w:numPr>
        <w:tabs>
          <w:tab w:val="left" w:pos="950"/>
        </w:tabs>
        <w:spacing w:before="132"/>
        <w:ind w:left="950" w:right="0" w:hanging="324"/>
        <w:jc w:val="both"/>
        <w:rPr>
          <w:sz w:val="19"/>
        </w:rPr>
      </w:pPr>
      <w:del w:id="164" w:author="Author">
        <w:r w:rsidDel="00C6404E">
          <w:rPr>
            <w:sz w:val="19"/>
          </w:rPr>
          <w:delText>There</w:delText>
        </w:r>
        <w:r w:rsidDel="00C6404E">
          <w:rPr>
            <w:spacing w:val="9"/>
            <w:sz w:val="19"/>
          </w:rPr>
          <w:delText xml:space="preserve"> </w:delText>
        </w:r>
        <w:r w:rsidDel="00C6404E">
          <w:rPr>
            <w:sz w:val="19"/>
          </w:rPr>
          <w:delText>was</w:delText>
        </w:r>
        <w:r w:rsidDel="00C6404E">
          <w:rPr>
            <w:spacing w:val="10"/>
            <w:sz w:val="19"/>
          </w:rPr>
          <w:delText xml:space="preserve"> </w:delText>
        </w:r>
        <w:r w:rsidDel="00C6404E">
          <w:rPr>
            <w:sz w:val="19"/>
          </w:rPr>
          <w:delText>an</w:delText>
        </w:r>
        <w:r w:rsidDel="00C6404E">
          <w:rPr>
            <w:spacing w:val="9"/>
            <w:sz w:val="19"/>
          </w:rPr>
          <w:delText xml:space="preserve"> </w:delText>
        </w:r>
        <w:r w:rsidDel="00C6404E">
          <w:rPr>
            <w:sz w:val="19"/>
          </w:rPr>
          <w:delText>anti-SLAPP</w:delText>
        </w:r>
        <w:r w:rsidDel="00C6404E">
          <w:rPr>
            <w:spacing w:val="2"/>
            <w:sz w:val="19"/>
          </w:rPr>
          <w:delText xml:space="preserve"> </w:delText>
        </w:r>
        <w:r w:rsidDel="00C6404E">
          <w:rPr>
            <w:sz w:val="19"/>
          </w:rPr>
          <w:delText>motion</w:delText>
        </w:r>
        <w:r w:rsidDel="00C6404E">
          <w:rPr>
            <w:spacing w:val="9"/>
            <w:sz w:val="19"/>
          </w:rPr>
          <w:delText xml:space="preserve"> </w:delText>
        </w:r>
        <w:r w:rsidDel="00C6404E">
          <w:rPr>
            <w:sz w:val="19"/>
          </w:rPr>
          <w:delText>ﬁled</w:delText>
        </w:r>
        <w:r w:rsidDel="00C6404E">
          <w:rPr>
            <w:spacing w:val="10"/>
            <w:sz w:val="19"/>
          </w:rPr>
          <w:delText xml:space="preserve"> </w:delText>
        </w:r>
        <w:r w:rsidDel="00C6404E">
          <w:rPr>
            <w:sz w:val="19"/>
          </w:rPr>
          <w:delText>(or</w:delText>
        </w:r>
        <w:r w:rsidDel="00C6404E">
          <w:rPr>
            <w:spacing w:val="9"/>
            <w:sz w:val="19"/>
          </w:rPr>
          <w:delText xml:space="preserve"> </w:delText>
        </w:r>
        <w:r w:rsidDel="00C6404E">
          <w:rPr>
            <w:sz w:val="19"/>
          </w:rPr>
          <w:delText>an</w:delText>
        </w:r>
        <w:r w:rsidDel="00C6404E">
          <w:rPr>
            <w:spacing w:val="10"/>
            <w:sz w:val="19"/>
          </w:rPr>
          <w:delText xml:space="preserve"> </w:delText>
        </w:r>
        <w:r w:rsidDel="00C6404E">
          <w:rPr>
            <w:sz w:val="19"/>
          </w:rPr>
          <w:delText>equivalent</w:delText>
        </w:r>
        <w:r w:rsidDel="00C6404E">
          <w:rPr>
            <w:spacing w:val="9"/>
            <w:sz w:val="19"/>
          </w:rPr>
          <w:delText xml:space="preserve"> </w:delText>
        </w:r>
        <w:r w:rsidDel="00C6404E">
          <w:rPr>
            <w:sz w:val="19"/>
          </w:rPr>
          <w:delText>in</w:delText>
        </w:r>
        <w:r w:rsidDel="00C6404E">
          <w:rPr>
            <w:spacing w:val="10"/>
            <w:sz w:val="19"/>
          </w:rPr>
          <w:delText xml:space="preserve"> </w:delText>
        </w:r>
        <w:r w:rsidDel="00C6404E">
          <w:rPr>
            <w:sz w:val="19"/>
          </w:rPr>
          <w:delText>federal</w:delText>
        </w:r>
        <w:r w:rsidDel="00C6404E">
          <w:rPr>
            <w:spacing w:val="10"/>
            <w:sz w:val="19"/>
          </w:rPr>
          <w:delText xml:space="preserve"> </w:delText>
        </w:r>
        <w:r w:rsidDel="00C6404E">
          <w:rPr>
            <w:sz w:val="19"/>
          </w:rPr>
          <w:delText>court),</w:delText>
        </w:r>
        <w:r w:rsidDel="00C6404E">
          <w:rPr>
            <w:spacing w:val="9"/>
            <w:sz w:val="19"/>
          </w:rPr>
          <w:delText xml:space="preserve"> </w:delText>
        </w:r>
        <w:r w:rsidDel="00C6404E">
          <w:rPr>
            <w:spacing w:val="-5"/>
            <w:sz w:val="19"/>
          </w:rPr>
          <w:delText>and</w:delText>
        </w:r>
      </w:del>
      <w:ins w:id="165" w:author="Author">
        <w:r w:rsidR="00133C80">
          <w:rPr>
            <w:sz w:val="19"/>
          </w:rPr>
          <w:t xml:space="preserve">The claim was, or is, </w:t>
        </w:r>
        <w:r w:rsidR="00C6404E">
          <w:rPr>
            <w:sz w:val="19"/>
          </w:rPr>
          <w:t>without merit,</w:t>
        </w:r>
      </w:ins>
    </w:p>
    <w:p w14:paraId="470B2AFE" w14:textId="50F0A0C0" w:rsidR="00C0611A" w:rsidRDefault="00C6404E">
      <w:pPr>
        <w:pStyle w:val="ListParagraph"/>
        <w:numPr>
          <w:ilvl w:val="1"/>
          <w:numId w:val="2"/>
        </w:numPr>
        <w:tabs>
          <w:tab w:val="left" w:pos="939"/>
        </w:tabs>
        <w:spacing w:before="133"/>
        <w:ind w:left="939" w:right="0" w:hanging="313"/>
        <w:jc w:val="both"/>
        <w:rPr>
          <w:sz w:val="19"/>
        </w:rPr>
      </w:pPr>
      <w:ins w:id="166" w:author="Author">
        <w:r>
          <w:rPr>
            <w:sz w:val="19"/>
          </w:rPr>
          <w:t xml:space="preserve">The claim </w:t>
        </w:r>
        <w:r w:rsidR="00133C80">
          <w:rPr>
            <w:sz w:val="19"/>
          </w:rPr>
          <w:t xml:space="preserve">has, or </w:t>
        </w:r>
        <w:r>
          <w:rPr>
            <w:sz w:val="19"/>
          </w:rPr>
          <w:t>had</w:t>
        </w:r>
        <w:r w:rsidR="00133C80">
          <w:rPr>
            <w:sz w:val="19"/>
          </w:rPr>
          <w:t>,</w:t>
        </w:r>
        <w:r>
          <w:rPr>
            <w:sz w:val="19"/>
          </w:rPr>
          <w:t xml:space="preserve"> the effect or intent of suppressing First Amendment protected rights,</w:t>
        </w:r>
      </w:ins>
      <w:del w:id="167" w:author="Author">
        <w:r w:rsidR="002D0F4C" w:rsidDel="00C6404E">
          <w:rPr>
            <w:sz w:val="19"/>
          </w:rPr>
          <w:delText>The</w:delText>
        </w:r>
        <w:r w:rsidR="002D0F4C" w:rsidDel="00C6404E">
          <w:rPr>
            <w:spacing w:val="8"/>
            <w:sz w:val="19"/>
          </w:rPr>
          <w:delText xml:space="preserve"> </w:delText>
        </w:r>
        <w:r w:rsidR="002D0F4C" w:rsidDel="00C6404E">
          <w:rPr>
            <w:sz w:val="19"/>
          </w:rPr>
          <w:delText>motion</w:delText>
        </w:r>
        <w:r w:rsidR="002D0F4C" w:rsidDel="00C6404E">
          <w:rPr>
            <w:spacing w:val="9"/>
            <w:sz w:val="19"/>
          </w:rPr>
          <w:delText xml:space="preserve"> </w:delText>
        </w:r>
        <w:r w:rsidR="002D0F4C" w:rsidDel="00C6404E">
          <w:rPr>
            <w:sz w:val="19"/>
          </w:rPr>
          <w:delText>was</w:delText>
        </w:r>
        <w:r w:rsidR="002D0F4C" w:rsidDel="00C6404E">
          <w:rPr>
            <w:spacing w:val="8"/>
            <w:sz w:val="19"/>
          </w:rPr>
          <w:delText xml:space="preserve"> </w:delText>
        </w:r>
        <w:r w:rsidR="002D0F4C" w:rsidDel="00C6404E">
          <w:rPr>
            <w:spacing w:val="-2"/>
            <w:sz w:val="19"/>
          </w:rPr>
          <w:delText>successful.</w:delText>
        </w:r>
      </w:del>
    </w:p>
    <w:p w14:paraId="127D1C3B" w14:textId="66A11EA4" w:rsidR="00C0611A" w:rsidRDefault="002D0F4C">
      <w:pPr>
        <w:pStyle w:val="ListParagraph"/>
        <w:numPr>
          <w:ilvl w:val="0"/>
          <w:numId w:val="2"/>
        </w:numPr>
        <w:tabs>
          <w:tab w:val="left" w:pos="951"/>
        </w:tabs>
        <w:spacing w:before="133"/>
        <w:ind w:left="951" w:right="0" w:hanging="325"/>
        <w:jc w:val="both"/>
        <w:rPr>
          <w:sz w:val="19"/>
        </w:rPr>
      </w:pPr>
      <w:del w:id="168" w:author="Author">
        <w:r w:rsidDel="00133C80">
          <w:rPr>
            <w:sz w:val="19"/>
          </w:rPr>
          <w:delText>If</w:delText>
        </w:r>
        <w:r w:rsidDel="00133C80">
          <w:rPr>
            <w:spacing w:val="7"/>
            <w:sz w:val="19"/>
          </w:rPr>
          <w:delText xml:space="preserve"> </w:delText>
        </w:r>
        <w:r w:rsidDel="00133C80">
          <w:rPr>
            <w:sz w:val="19"/>
          </w:rPr>
          <w:delText>the</w:delText>
        </w:r>
        <w:r w:rsidDel="00133C80">
          <w:rPr>
            <w:spacing w:val="8"/>
            <w:sz w:val="19"/>
          </w:rPr>
          <w:delText xml:space="preserve"> </w:delText>
        </w:r>
        <w:r w:rsidDel="00133C80">
          <w:rPr>
            <w:sz w:val="19"/>
          </w:rPr>
          <w:delText>claim</w:delText>
        </w:r>
        <w:r w:rsidDel="00133C80">
          <w:rPr>
            <w:spacing w:val="8"/>
            <w:sz w:val="19"/>
          </w:rPr>
          <w:delText xml:space="preserve"> </w:delText>
        </w:r>
        <w:r w:rsidDel="00133C80">
          <w:rPr>
            <w:sz w:val="19"/>
          </w:rPr>
          <w:delText>is</w:delText>
        </w:r>
        <w:r w:rsidDel="00133C80">
          <w:rPr>
            <w:spacing w:val="7"/>
            <w:sz w:val="19"/>
          </w:rPr>
          <w:delText xml:space="preserve"> </w:delText>
        </w:r>
        <w:r w:rsidDel="00133C80">
          <w:rPr>
            <w:sz w:val="19"/>
          </w:rPr>
          <w:delText>successful</w:delText>
        </w:r>
      </w:del>
      <w:ins w:id="169" w:author="Author">
        <w:r w:rsidR="00133C80">
          <w:rPr>
            <w:sz w:val="19"/>
          </w:rPr>
          <w:t>If these elements are met</w:t>
        </w:r>
      </w:ins>
      <w:r>
        <w:rPr>
          <w:sz w:val="19"/>
        </w:rPr>
        <w:t>,</w:t>
      </w:r>
      <w:r>
        <w:rPr>
          <w:spacing w:val="8"/>
          <w:sz w:val="19"/>
        </w:rPr>
        <w:t xml:space="preserve"> </w:t>
      </w:r>
      <w:r>
        <w:rPr>
          <w:sz w:val="19"/>
        </w:rPr>
        <w:t>the</w:t>
      </w:r>
      <w:r>
        <w:rPr>
          <w:spacing w:val="8"/>
          <w:sz w:val="19"/>
        </w:rPr>
        <w:t xml:space="preserve"> </w:t>
      </w:r>
      <w:r>
        <w:rPr>
          <w:sz w:val="19"/>
        </w:rPr>
        <w:t>court</w:t>
      </w:r>
      <w:r>
        <w:rPr>
          <w:spacing w:val="8"/>
          <w:sz w:val="19"/>
        </w:rPr>
        <w:t xml:space="preserve"> </w:t>
      </w:r>
      <w:r>
        <w:rPr>
          <w:spacing w:val="-2"/>
          <w:sz w:val="19"/>
        </w:rPr>
        <w:t>shall:</w:t>
      </w:r>
    </w:p>
    <w:p w14:paraId="64B0C19F" w14:textId="77777777" w:rsidR="00C0611A" w:rsidRDefault="002D0F4C">
      <w:pPr>
        <w:pStyle w:val="ListParagraph"/>
        <w:numPr>
          <w:ilvl w:val="1"/>
          <w:numId w:val="2"/>
        </w:numPr>
        <w:tabs>
          <w:tab w:val="left" w:pos="939"/>
        </w:tabs>
        <w:spacing w:before="132"/>
        <w:ind w:left="939" w:right="0" w:hanging="313"/>
        <w:jc w:val="both"/>
        <w:rPr>
          <w:sz w:val="19"/>
        </w:rPr>
      </w:pPr>
      <w:r>
        <w:rPr>
          <w:sz w:val="19"/>
        </w:rPr>
        <w:t>Award</w:t>
      </w:r>
      <w:r>
        <w:rPr>
          <w:spacing w:val="6"/>
          <w:sz w:val="19"/>
        </w:rPr>
        <w:t xml:space="preserve"> </w:t>
      </w:r>
      <w:r>
        <w:rPr>
          <w:sz w:val="19"/>
        </w:rPr>
        <w:t>statutory</w:t>
      </w:r>
      <w:r>
        <w:rPr>
          <w:spacing w:val="6"/>
          <w:sz w:val="19"/>
        </w:rPr>
        <w:t xml:space="preserve"> </w:t>
      </w:r>
      <w:r>
        <w:rPr>
          <w:sz w:val="19"/>
        </w:rPr>
        <w:t>damages</w:t>
      </w:r>
      <w:r>
        <w:rPr>
          <w:spacing w:val="7"/>
          <w:sz w:val="19"/>
        </w:rPr>
        <w:t xml:space="preserve"> </w:t>
      </w:r>
      <w:r>
        <w:rPr>
          <w:sz w:val="19"/>
        </w:rPr>
        <w:t>of</w:t>
      </w:r>
      <w:r>
        <w:rPr>
          <w:spacing w:val="6"/>
          <w:sz w:val="19"/>
        </w:rPr>
        <w:t xml:space="preserve"> </w:t>
      </w:r>
      <w:r>
        <w:rPr>
          <w:sz w:val="19"/>
        </w:rPr>
        <w:t>no</w:t>
      </w:r>
      <w:r>
        <w:rPr>
          <w:spacing w:val="7"/>
          <w:sz w:val="19"/>
        </w:rPr>
        <w:t xml:space="preserve"> </w:t>
      </w:r>
      <w:r>
        <w:rPr>
          <w:sz w:val="19"/>
        </w:rPr>
        <w:t>less</w:t>
      </w:r>
      <w:r>
        <w:rPr>
          <w:spacing w:val="6"/>
          <w:sz w:val="19"/>
        </w:rPr>
        <w:t xml:space="preserve"> </w:t>
      </w:r>
      <w:r>
        <w:rPr>
          <w:sz w:val="19"/>
        </w:rPr>
        <w:t>than</w:t>
      </w:r>
      <w:r>
        <w:rPr>
          <w:spacing w:val="7"/>
          <w:sz w:val="19"/>
        </w:rPr>
        <w:t xml:space="preserve"> </w:t>
      </w:r>
      <w:r>
        <w:rPr>
          <w:spacing w:val="-2"/>
          <w:sz w:val="19"/>
        </w:rPr>
        <w:t>$10,000.</w:t>
      </w:r>
    </w:p>
    <w:p w14:paraId="6C00E7D2" w14:textId="77777777" w:rsidR="00C0611A" w:rsidRDefault="002D0F4C">
      <w:pPr>
        <w:pStyle w:val="ListParagraph"/>
        <w:numPr>
          <w:ilvl w:val="1"/>
          <w:numId w:val="2"/>
        </w:numPr>
        <w:tabs>
          <w:tab w:val="left" w:pos="950"/>
        </w:tabs>
        <w:spacing w:before="133"/>
        <w:ind w:left="950" w:right="0" w:hanging="324"/>
        <w:jc w:val="both"/>
        <w:rPr>
          <w:sz w:val="19"/>
        </w:rPr>
      </w:pPr>
      <w:r>
        <w:rPr>
          <w:sz w:val="19"/>
        </w:rPr>
        <w:t>Award</w:t>
      </w:r>
      <w:r>
        <w:rPr>
          <w:spacing w:val="7"/>
          <w:sz w:val="19"/>
        </w:rPr>
        <w:t xml:space="preserve"> </w:t>
      </w:r>
      <w:r>
        <w:rPr>
          <w:sz w:val="19"/>
        </w:rPr>
        <w:t>compensatory</w:t>
      </w:r>
      <w:r>
        <w:rPr>
          <w:spacing w:val="8"/>
          <w:sz w:val="19"/>
        </w:rPr>
        <w:t xml:space="preserve"> </w:t>
      </w:r>
      <w:r>
        <w:rPr>
          <w:spacing w:val="-2"/>
          <w:sz w:val="19"/>
        </w:rPr>
        <w:t>damages.</w:t>
      </w:r>
    </w:p>
    <w:p w14:paraId="79CA552D" w14:textId="74B725EC" w:rsidR="00C0611A" w:rsidRDefault="002D0F4C">
      <w:pPr>
        <w:pStyle w:val="ListParagraph"/>
        <w:numPr>
          <w:ilvl w:val="1"/>
          <w:numId w:val="2"/>
        </w:numPr>
        <w:tabs>
          <w:tab w:val="left" w:pos="948"/>
        </w:tabs>
        <w:spacing w:before="132" w:line="386" w:lineRule="auto"/>
        <w:ind w:left="626" w:firstLine="0"/>
        <w:jc w:val="both"/>
        <w:rPr>
          <w:sz w:val="19"/>
        </w:rPr>
      </w:pPr>
      <w:r>
        <w:rPr>
          <w:sz w:val="19"/>
        </w:rPr>
        <w:t xml:space="preserve">Award </w:t>
      </w:r>
      <w:del w:id="170" w:author="Author">
        <w:r w:rsidDel="00133C80">
          <w:rPr>
            <w:sz w:val="19"/>
          </w:rPr>
          <w:delText>the plaintiff additional damages in an amount calculated to deter the SLAPP plaintiff from bringing further SLAPP suits.</w:delText>
        </w:r>
      </w:del>
      <w:ins w:id="171" w:author="Author">
        <w:r w:rsidR="00133C80">
          <w:rPr>
            <w:sz w:val="19"/>
          </w:rPr>
          <w:t>enhanced compensatory damages, if appropriate,</w:t>
        </w:r>
      </w:ins>
    </w:p>
    <w:p w14:paraId="6232A325" w14:textId="656E40AE" w:rsidR="00C0611A" w:rsidRDefault="002D0F4C">
      <w:pPr>
        <w:pStyle w:val="ListParagraph"/>
        <w:numPr>
          <w:ilvl w:val="1"/>
          <w:numId w:val="2"/>
        </w:numPr>
        <w:tabs>
          <w:tab w:val="left" w:pos="950"/>
        </w:tabs>
        <w:spacing w:line="217" w:lineRule="exact"/>
        <w:ind w:left="950" w:right="0" w:hanging="324"/>
        <w:jc w:val="both"/>
        <w:rPr>
          <w:sz w:val="19"/>
        </w:rPr>
      </w:pPr>
      <w:r>
        <w:rPr>
          <w:sz w:val="19"/>
        </w:rPr>
        <w:t>Award</w:t>
      </w:r>
      <w:r>
        <w:rPr>
          <w:spacing w:val="7"/>
          <w:sz w:val="19"/>
        </w:rPr>
        <w:t xml:space="preserve"> </w:t>
      </w:r>
      <w:del w:id="172" w:author="Author">
        <w:r w:rsidDel="00AD72E6">
          <w:rPr>
            <w:sz w:val="19"/>
          </w:rPr>
          <w:delText>the</w:delText>
        </w:r>
        <w:r w:rsidDel="00AD72E6">
          <w:rPr>
            <w:spacing w:val="8"/>
            <w:sz w:val="19"/>
          </w:rPr>
          <w:delText xml:space="preserve"> </w:delText>
        </w:r>
        <w:r w:rsidDel="00AD72E6">
          <w:rPr>
            <w:sz w:val="19"/>
          </w:rPr>
          <w:delText>prevailing</w:delText>
        </w:r>
        <w:r w:rsidDel="00AD72E6">
          <w:rPr>
            <w:spacing w:val="7"/>
            <w:sz w:val="19"/>
          </w:rPr>
          <w:delText xml:space="preserve"> </w:delText>
        </w:r>
        <w:r w:rsidDel="00AD72E6">
          <w:rPr>
            <w:sz w:val="19"/>
          </w:rPr>
          <w:delText>plaintiff</w:delText>
        </w:r>
      </w:del>
      <w:ins w:id="173" w:author="Author">
        <w:r w:rsidR="00AD72E6">
          <w:rPr>
            <w:sz w:val="19"/>
          </w:rPr>
          <w:t>reasonable</w:t>
        </w:r>
      </w:ins>
      <w:r>
        <w:rPr>
          <w:spacing w:val="8"/>
          <w:sz w:val="19"/>
        </w:rPr>
        <w:t xml:space="preserve"> </w:t>
      </w:r>
      <w:r>
        <w:rPr>
          <w:sz w:val="19"/>
        </w:rPr>
        <w:t>attorneys</w:t>
      </w:r>
      <w:r>
        <w:rPr>
          <w:spacing w:val="7"/>
          <w:sz w:val="19"/>
        </w:rPr>
        <w:t xml:space="preserve"> </w:t>
      </w:r>
      <w:r>
        <w:rPr>
          <w:sz w:val="19"/>
        </w:rPr>
        <w:t>fees</w:t>
      </w:r>
      <w:r>
        <w:rPr>
          <w:spacing w:val="8"/>
          <w:sz w:val="19"/>
        </w:rPr>
        <w:t xml:space="preserve"> </w:t>
      </w:r>
      <w:r>
        <w:rPr>
          <w:sz w:val="19"/>
        </w:rPr>
        <w:t>and</w:t>
      </w:r>
      <w:r>
        <w:rPr>
          <w:spacing w:val="8"/>
          <w:sz w:val="19"/>
        </w:rPr>
        <w:t xml:space="preserve"> </w:t>
      </w:r>
      <w:r>
        <w:rPr>
          <w:spacing w:val="-2"/>
          <w:sz w:val="19"/>
        </w:rPr>
        <w:t>costs.</w:t>
      </w:r>
    </w:p>
    <w:p w14:paraId="4BA9AFC3" w14:textId="283B5551" w:rsidR="00C0611A" w:rsidRDefault="002D0F4C">
      <w:pPr>
        <w:pStyle w:val="ListParagraph"/>
        <w:numPr>
          <w:ilvl w:val="0"/>
          <w:numId w:val="2"/>
        </w:numPr>
        <w:tabs>
          <w:tab w:val="left" w:pos="922"/>
        </w:tabs>
        <w:spacing w:before="133" w:line="386" w:lineRule="auto"/>
        <w:ind w:firstLine="0"/>
        <w:jc w:val="both"/>
        <w:rPr>
          <w:sz w:val="19"/>
        </w:rPr>
      </w:pPr>
      <w:r>
        <w:rPr>
          <w:sz w:val="19"/>
        </w:rPr>
        <w:t>If any citizen</w:t>
      </w:r>
      <w:ins w:id="174" w:author="Author">
        <w:r w:rsidR="002C0C29">
          <w:rPr>
            <w:sz w:val="19"/>
          </w:rPr>
          <w:t xml:space="preserve"> or corporation</w:t>
        </w:r>
      </w:ins>
      <w:r>
        <w:rPr>
          <w:sz w:val="19"/>
        </w:rPr>
        <w:t xml:space="preserve"> of this state is sued in another jurisdiction outside this state, and that citizen</w:t>
      </w:r>
      <w:r>
        <w:rPr>
          <w:spacing w:val="40"/>
          <w:sz w:val="19"/>
        </w:rPr>
        <w:t xml:space="preserve"> </w:t>
      </w:r>
      <w:r>
        <w:rPr>
          <w:sz w:val="19"/>
        </w:rPr>
        <w:t xml:space="preserve">raises the anti-SLAPP protections in </w:t>
      </w:r>
      <w:hyperlink r:id="rId10">
        <w:r>
          <w:rPr>
            <w:color w:val="0D6EFD"/>
            <w:sz w:val="19"/>
            <w:u w:val="single" w:color="0D6EFD"/>
          </w:rPr>
          <w:t>RSA 507-H</w:t>
        </w:r>
      </w:hyperlink>
      <w:r>
        <w:rPr>
          <w:color w:val="0D6EFD"/>
          <w:sz w:val="19"/>
        </w:rPr>
        <w:t xml:space="preserve"> </w:t>
      </w:r>
      <w:r>
        <w:rPr>
          <w:sz w:val="19"/>
        </w:rPr>
        <w:t>but the foreign jurisdiction declines to apply</w:t>
      </w:r>
      <w:r>
        <w:rPr>
          <w:spacing w:val="80"/>
          <w:sz w:val="19"/>
        </w:rPr>
        <w:t xml:space="preserve"> </w:t>
      </w:r>
      <w:hyperlink r:id="rId11">
        <w:r>
          <w:rPr>
            <w:color w:val="0D6EFD"/>
            <w:sz w:val="19"/>
            <w:u w:val="single" w:color="0D6EFD"/>
          </w:rPr>
          <w:t>RSA 507-H</w:t>
        </w:r>
      </w:hyperlink>
      <w:r>
        <w:rPr>
          <w:sz w:val="19"/>
        </w:rPr>
        <w:t>,</w:t>
      </w:r>
      <w:r>
        <w:rPr>
          <w:spacing w:val="13"/>
          <w:sz w:val="19"/>
        </w:rPr>
        <w:t xml:space="preserve"> </w:t>
      </w:r>
      <w:r>
        <w:rPr>
          <w:sz w:val="19"/>
        </w:rPr>
        <w:t>but</w:t>
      </w:r>
      <w:r>
        <w:rPr>
          <w:spacing w:val="13"/>
          <w:sz w:val="19"/>
        </w:rPr>
        <w:t xml:space="preserve"> </w:t>
      </w:r>
      <w:r>
        <w:rPr>
          <w:sz w:val="19"/>
        </w:rPr>
        <w:t>that</w:t>
      </w:r>
      <w:r>
        <w:rPr>
          <w:spacing w:val="13"/>
          <w:sz w:val="19"/>
        </w:rPr>
        <w:t xml:space="preserve"> </w:t>
      </w:r>
      <w:r>
        <w:rPr>
          <w:sz w:val="19"/>
        </w:rPr>
        <w:t>citizen</w:t>
      </w:r>
      <w:r>
        <w:rPr>
          <w:spacing w:val="13"/>
          <w:sz w:val="19"/>
        </w:rPr>
        <w:t xml:space="preserve"> </w:t>
      </w:r>
      <w:r>
        <w:rPr>
          <w:sz w:val="19"/>
        </w:rPr>
        <w:t>ultimately</w:t>
      </w:r>
      <w:r>
        <w:rPr>
          <w:spacing w:val="13"/>
          <w:sz w:val="19"/>
        </w:rPr>
        <w:t xml:space="preserve"> </w:t>
      </w:r>
      <w:r>
        <w:rPr>
          <w:sz w:val="19"/>
        </w:rPr>
        <w:t>prevails</w:t>
      </w:r>
      <w:r>
        <w:rPr>
          <w:spacing w:val="13"/>
          <w:sz w:val="19"/>
        </w:rPr>
        <w:t xml:space="preserve"> </w:t>
      </w:r>
      <w:r>
        <w:rPr>
          <w:sz w:val="19"/>
        </w:rPr>
        <w:t>in</w:t>
      </w:r>
      <w:r>
        <w:rPr>
          <w:spacing w:val="13"/>
          <w:sz w:val="19"/>
        </w:rPr>
        <w:t xml:space="preserve"> </w:t>
      </w:r>
      <w:r>
        <w:rPr>
          <w:sz w:val="19"/>
        </w:rPr>
        <w:t>the</w:t>
      </w:r>
      <w:r>
        <w:rPr>
          <w:spacing w:val="13"/>
          <w:sz w:val="19"/>
        </w:rPr>
        <w:t xml:space="preserve"> </w:t>
      </w:r>
      <w:r>
        <w:rPr>
          <w:sz w:val="19"/>
        </w:rPr>
        <w:t>action,</w:t>
      </w:r>
      <w:r>
        <w:rPr>
          <w:spacing w:val="13"/>
          <w:sz w:val="19"/>
        </w:rPr>
        <w:t xml:space="preserve"> </w:t>
      </w:r>
      <w:r>
        <w:rPr>
          <w:sz w:val="19"/>
        </w:rPr>
        <w:t>then</w:t>
      </w:r>
      <w:r>
        <w:rPr>
          <w:spacing w:val="13"/>
          <w:sz w:val="19"/>
        </w:rPr>
        <w:t xml:space="preserve"> </w:t>
      </w:r>
      <w:r>
        <w:rPr>
          <w:sz w:val="19"/>
        </w:rPr>
        <w:t>that</w:t>
      </w:r>
      <w:r>
        <w:rPr>
          <w:spacing w:val="13"/>
          <w:sz w:val="19"/>
        </w:rPr>
        <w:t xml:space="preserve"> </w:t>
      </w:r>
      <w:r>
        <w:rPr>
          <w:sz w:val="19"/>
        </w:rPr>
        <w:t>citizen</w:t>
      </w:r>
      <w:r>
        <w:rPr>
          <w:spacing w:val="13"/>
          <w:sz w:val="19"/>
        </w:rPr>
        <w:t xml:space="preserve"> </w:t>
      </w:r>
      <w:r>
        <w:rPr>
          <w:sz w:val="19"/>
        </w:rPr>
        <w:t>shall</w:t>
      </w:r>
      <w:r>
        <w:rPr>
          <w:spacing w:val="13"/>
          <w:sz w:val="19"/>
        </w:rPr>
        <w:t xml:space="preserve"> </w:t>
      </w:r>
      <w:r>
        <w:rPr>
          <w:sz w:val="19"/>
        </w:rPr>
        <w:t>have</w:t>
      </w:r>
      <w:r>
        <w:rPr>
          <w:spacing w:val="13"/>
          <w:sz w:val="19"/>
        </w:rPr>
        <w:t xml:space="preserve"> </w:t>
      </w:r>
      <w:r>
        <w:rPr>
          <w:sz w:val="19"/>
        </w:rPr>
        <w:t>a</w:t>
      </w:r>
      <w:r>
        <w:rPr>
          <w:spacing w:val="13"/>
          <w:sz w:val="19"/>
        </w:rPr>
        <w:t xml:space="preserve"> </w:t>
      </w:r>
      <w:r>
        <w:rPr>
          <w:sz w:val="19"/>
        </w:rPr>
        <w:t>cause of</w:t>
      </w:r>
      <w:r>
        <w:rPr>
          <w:spacing w:val="40"/>
          <w:sz w:val="19"/>
        </w:rPr>
        <w:t xml:space="preserve"> </w:t>
      </w:r>
      <w:r>
        <w:rPr>
          <w:sz w:val="19"/>
        </w:rPr>
        <w:t>action</w:t>
      </w:r>
      <w:r>
        <w:rPr>
          <w:spacing w:val="40"/>
          <w:sz w:val="19"/>
        </w:rPr>
        <w:t xml:space="preserve"> </w:t>
      </w:r>
      <w:r>
        <w:rPr>
          <w:sz w:val="19"/>
        </w:rPr>
        <w:t>against</w:t>
      </w:r>
      <w:r>
        <w:rPr>
          <w:spacing w:val="40"/>
          <w:sz w:val="19"/>
        </w:rPr>
        <w:t xml:space="preserve"> </w:t>
      </w:r>
      <w:r>
        <w:rPr>
          <w:sz w:val="19"/>
        </w:rPr>
        <w:t>the</w:t>
      </w:r>
      <w:r>
        <w:rPr>
          <w:spacing w:val="40"/>
          <w:sz w:val="19"/>
        </w:rPr>
        <w:t xml:space="preserve"> </w:t>
      </w:r>
      <w:r>
        <w:rPr>
          <w:sz w:val="19"/>
        </w:rPr>
        <w:t>plaintiff</w:t>
      </w:r>
      <w:r>
        <w:rPr>
          <w:spacing w:val="40"/>
          <w:sz w:val="19"/>
        </w:rPr>
        <w:t xml:space="preserve"> </w:t>
      </w:r>
      <w:r>
        <w:rPr>
          <w:sz w:val="19"/>
        </w:rPr>
        <w:t>or</w:t>
      </w:r>
      <w:r>
        <w:rPr>
          <w:spacing w:val="40"/>
          <w:sz w:val="19"/>
        </w:rPr>
        <w:t xml:space="preserve"> </w:t>
      </w:r>
      <w:r>
        <w:rPr>
          <w:sz w:val="19"/>
        </w:rPr>
        <w:t>counter-plaintiff</w:t>
      </w:r>
      <w:r>
        <w:rPr>
          <w:spacing w:val="40"/>
          <w:sz w:val="19"/>
        </w:rPr>
        <w:t xml:space="preserve"> </w:t>
      </w:r>
      <w:r>
        <w:rPr>
          <w:sz w:val="19"/>
        </w:rPr>
        <w:t>in</w:t>
      </w:r>
      <w:r>
        <w:rPr>
          <w:spacing w:val="40"/>
          <w:sz w:val="19"/>
        </w:rPr>
        <w:t xml:space="preserve"> </w:t>
      </w:r>
      <w:r>
        <w:rPr>
          <w:sz w:val="19"/>
        </w:rPr>
        <w:t>the</w:t>
      </w:r>
      <w:r>
        <w:rPr>
          <w:spacing w:val="40"/>
          <w:sz w:val="19"/>
        </w:rPr>
        <w:t xml:space="preserve"> </w:t>
      </w:r>
      <w:r>
        <w:rPr>
          <w:sz w:val="19"/>
        </w:rPr>
        <w:t>foreign</w:t>
      </w:r>
      <w:r>
        <w:rPr>
          <w:spacing w:val="40"/>
          <w:sz w:val="19"/>
        </w:rPr>
        <w:t xml:space="preserve"> </w:t>
      </w:r>
      <w:r>
        <w:rPr>
          <w:sz w:val="19"/>
        </w:rPr>
        <w:t>action</w:t>
      </w:r>
      <w:r>
        <w:rPr>
          <w:spacing w:val="40"/>
          <w:sz w:val="19"/>
        </w:rPr>
        <w:t xml:space="preserve"> </w:t>
      </w:r>
      <w:r>
        <w:rPr>
          <w:sz w:val="19"/>
        </w:rPr>
        <w:t>if</w:t>
      </w:r>
      <w:r>
        <w:rPr>
          <w:spacing w:val="40"/>
          <w:sz w:val="19"/>
        </w:rPr>
        <w:t xml:space="preserve"> </w:t>
      </w:r>
      <w:r>
        <w:rPr>
          <w:sz w:val="19"/>
        </w:rPr>
        <w:t>the</w:t>
      </w:r>
      <w:r>
        <w:rPr>
          <w:spacing w:val="40"/>
          <w:sz w:val="19"/>
        </w:rPr>
        <w:t xml:space="preserve"> </w:t>
      </w:r>
      <w:r>
        <w:rPr>
          <w:sz w:val="19"/>
        </w:rPr>
        <w:t>following</w:t>
      </w:r>
      <w:r>
        <w:rPr>
          <w:spacing w:val="40"/>
          <w:sz w:val="19"/>
        </w:rPr>
        <w:t xml:space="preserve"> </w:t>
      </w:r>
      <w:r>
        <w:rPr>
          <w:sz w:val="19"/>
        </w:rPr>
        <w:t xml:space="preserve">are </w:t>
      </w:r>
      <w:r>
        <w:rPr>
          <w:spacing w:val="-2"/>
          <w:sz w:val="19"/>
        </w:rPr>
        <w:t>proven:</w:t>
      </w:r>
    </w:p>
    <w:p w14:paraId="47C8A634" w14:textId="77777777" w:rsidR="00C0611A" w:rsidRDefault="002D0F4C">
      <w:pPr>
        <w:pStyle w:val="ListParagraph"/>
        <w:numPr>
          <w:ilvl w:val="1"/>
          <w:numId w:val="2"/>
        </w:numPr>
        <w:tabs>
          <w:tab w:val="left" w:pos="951"/>
        </w:tabs>
        <w:spacing w:line="386" w:lineRule="auto"/>
        <w:ind w:left="626" w:firstLine="0"/>
        <w:jc w:val="both"/>
        <w:rPr>
          <w:sz w:val="19"/>
        </w:rPr>
      </w:pPr>
      <w:r>
        <w:rPr>
          <w:sz w:val="19"/>
        </w:rPr>
        <w:t>The</w:t>
      </w:r>
      <w:r>
        <w:rPr>
          <w:spacing w:val="14"/>
          <w:sz w:val="19"/>
        </w:rPr>
        <w:t xml:space="preserve"> </w:t>
      </w:r>
      <w:r>
        <w:rPr>
          <w:sz w:val="19"/>
        </w:rPr>
        <w:t>claim</w:t>
      </w:r>
      <w:r>
        <w:rPr>
          <w:spacing w:val="14"/>
          <w:sz w:val="19"/>
        </w:rPr>
        <w:t xml:space="preserve"> </w:t>
      </w:r>
      <w:r>
        <w:rPr>
          <w:sz w:val="19"/>
        </w:rPr>
        <w:t>would</w:t>
      </w:r>
      <w:r>
        <w:rPr>
          <w:spacing w:val="14"/>
          <w:sz w:val="19"/>
        </w:rPr>
        <w:t xml:space="preserve"> </w:t>
      </w:r>
      <w:r>
        <w:rPr>
          <w:sz w:val="19"/>
        </w:rPr>
        <w:t>have</w:t>
      </w:r>
      <w:r>
        <w:rPr>
          <w:spacing w:val="14"/>
          <w:sz w:val="19"/>
        </w:rPr>
        <w:t xml:space="preserve"> </w:t>
      </w:r>
      <w:r>
        <w:rPr>
          <w:sz w:val="19"/>
        </w:rPr>
        <w:t>been</w:t>
      </w:r>
      <w:r>
        <w:rPr>
          <w:spacing w:val="14"/>
          <w:sz w:val="19"/>
        </w:rPr>
        <w:t xml:space="preserve"> </w:t>
      </w:r>
      <w:r>
        <w:rPr>
          <w:sz w:val="19"/>
        </w:rPr>
        <w:t>subject</w:t>
      </w:r>
      <w:r>
        <w:rPr>
          <w:spacing w:val="14"/>
          <w:sz w:val="19"/>
        </w:rPr>
        <w:t xml:space="preserve"> </w:t>
      </w:r>
      <w:r>
        <w:rPr>
          <w:sz w:val="19"/>
        </w:rPr>
        <w:t>to</w:t>
      </w:r>
      <w:r>
        <w:rPr>
          <w:spacing w:val="14"/>
          <w:sz w:val="19"/>
        </w:rPr>
        <w:t xml:space="preserve"> </w:t>
      </w:r>
      <w:hyperlink r:id="rId12">
        <w:r>
          <w:rPr>
            <w:color w:val="0D6EFD"/>
            <w:sz w:val="19"/>
            <w:u w:val="single" w:color="0D6EFD"/>
          </w:rPr>
          <w:t>RSA 507-H</w:t>
        </w:r>
      </w:hyperlink>
      <w:r>
        <w:rPr>
          <w:sz w:val="19"/>
        </w:rPr>
        <w:t>,</w:t>
      </w:r>
      <w:r>
        <w:rPr>
          <w:spacing w:val="14"/>
          <w:sz w:val="19"/>
        </w:rPr>
        <w:t xml:space="preserve"> </w:t>
      </w:r>
      <w:r>
        <w:rPr>
          <w:sz w:val="19"/>
        </w:rPr>
        <w:t>if</w:t>
      </w:r>
      <w:r>
        <w:rPr>
          <w:spacing w:val="14"/>
          <w:sz w:val="19"/>
        </w:rPr>
        <w:t xml:space="preserve"> </w:t>
      </w:r>
      <w:r>
        <w:rPr>
          <w:sz w:val="19"/>
        </w:rPr>
        <w:t>it</w:t>
      </w:r>
      <w:r>
        <w:rPr>
          <w:spacing w:val="14"/>
          <w:sz w:val="19"/>
        </w:rPr>
        <w:t xml:space="preserve"> </w:t>
      </w:r>
      <w:r>
        <w:rPr>
          <w:sz w:val="19"/>
        </w:rPr>
        <w:t>had</w:t>
      </w:r>
      <w:r>
        <w:rPr>
          <w:spacing w:val="14"/>
          <w:sz w:val="19"/>
        </w:rPr>
        <w:t xml:space="preserve"> </w:t>
      </w:r>
      <w:r>
        <w:rPr>
          <w:sz w:val="19"/>
        </w:rPr>
        <w:t>been</w:t>
      </w:r>
      <w:r>
        <w:rPr>
          <w:spacing w:val="14"/>
          <w:sz w:val="19"/>
        </w:rPr>
        <w:t xml:space="preserve"> </w:t>
      </w:r>
      <w:r>
        <w:rPr>
          <w:sz w:val="19"/>
        </w:rPr>
        <w:t>brought</w:t>
      </w:r>
      <w:r>
        <w:rPr>
          <w:spacing w:val="14"/>
          <w:sz w:val="19"/>
        </w:rPr>
        <w:t xml:space="preserve"> </w:t>
      </w:r>
      <w:r>
        <w:rPr>
          <w:sz w:val="19"/>
        </w:rPr>
        <w:t>in</w:t>
      </w:r>
      <w:r>
        <w:rPr>
          <w:spacing w:val="14"/>
          <w:sz w:val="19"/>
        </w:rPr>
        <w:t xml:space="preserve"> </w:t>
      </w:r>
      <w:r>
        <w:rPr>
          <w:sz w:val="19"/>
        </w:rPr>
        <w:t>the</w:t>
      </w:r>
      <w:r>
        <w:rPr>
          <w:spacing w:val="14"/>
          <w:sz w:val="19"/>
        </w:rPr>
        <w:t xml:space="preserve"> </w:t>
      </w:r>
      <w:r>
        <w:rPr>
          <w:sz w:val="19"/>
        </w:rPr>
        <w:t>state</w:t>
      </w:r>
      <w:r>
        <w:rPr>
          <w:spacing w:val="14"/>
          <w:sz w:val="19"/>
        </w:rPr>
        <w:t xml:space="preserve"> </w:t>
      </w:r>
      <w:r>
        <w:rPr>
          <w:sz w:val="19"/>
        </w:rPr>
        <w:t>courts in New Hampshire.</w:t>
      </w:r>
    </w:p>
    <w:p w14:paraId="779CF4F9" w14:textId="77777777" w:rsidR="00C0611A" w:rsidRDefault="002D0F4C">
      <w:pPr>
        <w:pStyle w:val="ListParagraph"/>
        <w:numPr>
          <w:ilvl w:val="1"/>
          <w:numId w:val="2"/>
        </w:numPr>
        <w:tabs>
          <w:tab w:val="left" w:pos="950"/>
        </w:tabs>
        <w:spacing w:line="217" w:lineRule="exact"/>
        <w:ind w:left="950" w:right="0" w:hanging="324"/>
        <w:jc w:val="both"/>
        <w:rPr>
          <w:sz w:val="19"/>
        </w:rPr>
      </w:pPr>
      <w:r>
        <w:rPr>
          <w:sz w:val="19"/>
        </w:rPr>
        <w:t>The</w:t>
      </w:r>
      <w:r>
        <w:rPr>
          <w:spacing w:val="11"/>
          <w:sz w:val="19"/>
        </w:rPr>
        <w:t xml:space="preserve"> </w:t>
      </w:r>
      <w:r>
        <w:rPr>
          <w:sz w:val="19"/>
        </w:rPr>
        <w:t>defendant</w:t>
      </w:r>
      <w:r>
        <w:rPr>
          <w:spacing w:val="11"/>
          <w:sz w:val="19"/>
        </w:rPr>
        <w:t xml:space="preserve"> </w:t>
      </w:r>
      <w:r>
        <w:rPr>
          <w:sz w:val="19"/>
        </w:rPr>
        <w:t>or</w:t>
      </w:r>
      <w:r>
        <w:rPr>
          <w:spacing w:val="12"/>
          <w:sz w:val="19"/>
        </w:rPr>
        <w:t xml:space="preserve"> </w:t>
      </w:r>
      <w:r>
        <w:rPr>
          <w:sz w:val="19"/>
        </w:rPr>
        <w:t>counter-defendant</w:t>
      </w:r>
      <w:r>
        <w:rPr>
          <w:spacing w:val="11"/>
          <w:sz w:val="19"/>
        </w:rPr>
        <w:t xml:space="preserve"> </w:t>
      </w:r>
      <w:r>
        <w:rPr>
          <w:sz w:val="19"/>
        </w:rPr>
        <w:t>in</w:t>
      </w:r>
      <w:r>
        <w:rPr>
          <w:spacing w:val="12"/>
          <w:sz w:val="19"/>
        </w:rPr>
        <w:t xml:space="preserve"> </w:t>
      </w:r>
      <w:r>
        <w:rPr>
          <w:sz w:val="19"/>
        </w:rPr>
        <w:t>the</w:t>
      </w:r>
      <w:r>
        <w:rPr>
          <w:spacing w:val="11"/>
          <w:sz w:val="19"/>
        </w:rPr>
        <w:t xml:space="preserve"> </w:t>
      </w:r>
      <w:r>
        <w:rPr>
          <w:sz w:val="19"/>
        </w:rPr>
        <w:t>foreign</w:t>
      </w:r>
      <w:r>
        <w:rPr>
          <w:spacing w:val="12"/>
          <w:sz w:val="19"/>
        </w:rPr>
        <w:t xml:space="preserve"> </w:t>
      </w:r>
      <w:r>
        <w:rPr>
          <w:sz w:val="19"/>
        </w:rPr>
        <w:t>action</w:t>
      </w:r>
      <w:r>
        <w:rPr>
          <w:spacing w:val="11"/>
          <w:sz w:val="19"/>
        </w:rPr>
        <w:t xml:space="preserve"> </w:t>
      </w:r>
      <w:r>
        <w:rPr>
          <w:sz w:val="19"/>
        </w:rPr>
        <w:t>invoked</w:t>
      </w:r>
      <w:r>
        <w:rPr>
          <w:spacing w:val="12"/>
          <w:sz w:val="19"/>
        </w:rPr>
        <w:t xml:space="preserve"> </w:t>
      </w:r>
      <w:hyperlink r:id="rId13">
        <w:r>
          <w:rPr>
            <w:color w:val="0D6EFD"/>
            <w:sz w:val="19"/>
            <w:u w:val="single" w:color="0D6EFD"/>
          </w:rPr>
          <w:t>RSA</w:t>
        </w:r>
        <w:r>
          <w:rPr>
            <w:color w:val="0D6EFD"/>
            <w:spacing w:val="-2"/>
            <w:sz w:val="19"/>
            <w:u w:val="single" w:color="0D6EFD"/>
          </w:rPr>
          <w:t xml:space="preserve"> </w:t>
        </w:r>
        <w:r>
          <w:rPr>
            <w:color w:val="0D6EFD"/>
            <w:sz w:val="19"/>
            <w:u w:val="single" w:color="0D6EFD"/>
          </w:rPr>
          <w:t>507-</w:t>
        </w:r>
        <w:r>
          <w:rPr>
            <w:color w:val="0D6EFD"/>
            <w:spacing w:val="-5"/>
            <w:sz w:val="19"/>
            <w:u w:val="single" w:color="0D6EFD"/>
          </w:rPr>
          <w:t>H</w:t>
        </w:r>
      </w:hyperlink>
      <w:r>
        <w:rPr>
          <w:spacing w:val="-5"/>
          <w:sz w:val="19"/>
        </w:rPr>
        <w:t>.</w:t>
      </w:r>
    </w:p>
    <w:p w14:paraId="5B6EFDB9" w14:textId="77777777" w:rsidR="00C0611A" w:rsidRDefault="002D0F4C">
      <w:pPr>
        <w:pStyle w:val="ListParagraph"/>
        <w:numPr>
          <w:ilvl w:val="1"/>
          <w:numId w:val="2"/>
        </w:numPr>
        <w:tabs>
          <w:tab w:val="left" w:pos="939"/>
        </w:tabs>
        <w:spacing w:before="128"/>
        <w:ind w:left="939" w:right="0" w:hanging="313"/>
        <w:jc w:val="both"/>
        <w:rPr>
          <w:sz w:val="19"/>
        </w:rPr>
      </w:pPr>
      <w:r>
        <w:rPr>
          <w:sz w:val="19"/>
        </w:rPr>
        <w:t>The</w:t>
      </w:r>
      <w:r>
        <w:rPr>
          <w:spacing w:val="10"/>
          <w:sz w:val="19"/>
        </w:rPr>
        <w:t xml:space="preserve"> </w:t>
      </w:r>
      <w:r>
        <w:rPr>
          <w:sz w:val="19"/>
        </w:rPr>
        <w:t>foreign</w:t>
      </w:r>
      <w:r>
        <w:rPr>
          <w:spacing w:val="10"/>
          <w:sz w:val="19"/>
        </w:rPr>
        <w:t xml:space="preserve"> </w:t>
      </w:r>
      <w:r>
        <w:rPr>
          <w:sz w:val="19"/>
        </w:rPr>
        <w:t>court</w:t>
      </w:r>
      <w:r>
        <w:rPr>
          <w:spacing w:val="11"/>
          <w:sz w:val="19"/>
        </w:rPr>
        <w:t xml:space="preserve"> </w:t>
      </w:r>
      <w:r>
        <w:rPr>
          <w:sz w:val="19"/>
        </w:rPr>
        <w:t>declined</w:t>
      </w:r>
      <w:r>
        <w:rPr>
          <w:spacing w:val="10"/>
          <w:sz w:val="19"/>
        </w:rPr>
        <w:t xml:space="preserve"> </w:t>
      </w:r>
      <w:r>
        <w:rPr>
          <w:sz w:val="19"/>
        </w:rPr>
        <w:t>to</w:t>
      </w:r>
      <w:r>
        <w:rPr>
          <w:spacing w:val="10"/>
          <w:sz w:val="19"/>
        </w:rPr>
        <w:t xml:space="preserve"> </w:t>
      </w:r>
      <w:r>
        <w:rPr>
          <w:sz w:val="19"/>
        </w:rPr>
        <w:t>apply</w:t>
      </w:r>
      <w:r>
        <w:rPr>
          <w:spacing w:val="11"/>
          <w:sz w:val="19"/>
        </w:rPr>
        <w:t xml:space="preserve"> </w:t>
      </w:r>
      <w:hyperlink r:id="rId14">
        <w:r>
          <w:rPr>
            <w:color w:val="0D6EFD"/>
            <w:sz w:val="19"/>
            <w:u w:val="single" w:color="0D6EFD"/>
          </w:rPr>
          <w:t>RSA</w:t>
        </w:r>
        <w:r>
          <w:rPr>
            <w:color w:val="0D6EFD"/>
            <w:spacing w:val="-3"/>
            <w:sz w:val="19"/>
            <w:u w:val="single" w:color="0D6EFD"/>
          </w:rPr>
          <w:t xml:space="preserve"> </w:t>
        </w:r>
        <w:r>
          <w:rPr>
            <w:color w:val="0D6EFD"/>
            <w:sz w:val="19"/>
            <w:u w:val="single" w:color="0D6EFD"/>
          </w:rPr>
          <w:t>507-</w:t>
        </w:r>
        <w:r>
          <w:rPr>
            <w:color w:val="0D6EFD"/>
            <w:spacing w:val="-5"/>
            <w:sz w:val="19"/>
            <w:u w:val="single" w:color="0D6EFD"/>
          </w:rPr>
          <w:t>H</w:t>
        </w:r>
      </w:hyperlink>
      <w:r>
        <w:rPr>
          <w:spacing w:val="-5"/>
          <w:sz w:val="19"/>
        </w:rPr>
        <w:t>.</w:t>
      </w:r>
    </w:p>
    <w:p w14:paraId="4C08996B" w14:textId="77777777" w:rsidR="00C0611A" w:rsidRDefault="002D0F4C">
      <w:pPr>
        <w:pStyle w:val="ListParagraph"/>
        <w:numPr>
          <w:ilvl w:val="1"/>
          <w:numId w:val="2"/>
        </w:numPr>
        <w:tabs>
          <w:tab w:val="left" w:pos="1023"/>
        </w:tabs>
        <w:spacing w:before="133" w:line="386" w:lineRule="auto"/>
        <w:ind w:left="626" w:firstLine="0"/>
        <w:jc w:val="both"/>
        <w:rPr>
          <w:sz w:val="19"/>
        </w:rPr>
      </w:pPr>
      <w:r>
        <w:rPr>
          <w:sz w:val="19"/>
        </w:rPr>
        <w:t>The New Hampshire defendant prevailed in that foreign action - including obtaining a dismissal without prejudice or a dismissal for a lack of personal jurisdiction.</w:t>
      </w:r>
    </w:p>
    <w:p w14:paraId="00F27757" w14:textId="77777777" w:rsidR="00C0611A" w:rsidRDefault="002D0F4C">
      <w:pPr>
        <w:pStyle w:val="ListParagraph"/>
        <w:numPr>
          <w:ilvl w:val="1"/>
          <w:numId w:val="2"/>
        </w:numPr>
        <w:tabs>
          <w:tab w:val="left" w:pos="960"/>
        </w:tabs>
        <w:spacing w:line="386" w:lineRule="auto"/>
        <w:ind w:left="626" w:firstLine="0"/>
        <w:jc w:val="both"/>
        <w:rPr>
          <w:sz w:val="19"/>
        </w:rPr>
      </w:pPr>
      <w:r>
        <w:rPr>
          <w:sz w:val="19"/>
        </w:rPr>
        <w:t>The New Hampshire defendant in the foreign action gave the plaintiff in the foreign action notice, in writing, that if the New Hampshire defendant in the foreign action prevailed, the New Hampshire defendant in the foreign action would bring a claim under this section.</w:t>
      </w:r>
    </w:p>
    <w:p w14:paraId="70D8F36F" w14:textId="77777777" w:rsidR="00C0611A" w:rsidRDefault="002D0F4C">
      <w:pPr>
        <w:pStyle w:val="ListParagraph"/>
        <w:numPr>
          <w:ilvl w:val="1"/>
          <w:numId w:val="2"/>
        </w:numPr>
        <w:tabs>
          <w:tab w:val="left" w:pos="936"/>
        </w:tabs>
        <w:spacing w:line="386" w:lineRule="auto"/>
        <w:ind w:left="626" w:firstLine="0"/>
        <w:jc w:val="both"/>
        <w:rPr>
          <w:sz w:val="19"/>
        </w:rPr>
      </w:pPr>
      <w:r>
        <w:rPr>
          <w:sz w:val="19"/>
        </w:rPr>
        <w:t>If these 5 elements are proven by a preponderance of the evidence, then the plaintiff in this action shall be entitled to:</w:t>
      </w:r>
    </w:p>
    <w:p w14:paraId="4DFFD752" w14:textId="77777777" w:rsidR="00C0611A" w:rsidRDefault="002D0F4C">
      <w:pPr>
        <w:pStyle w:val="ListParagraph"/>
        <w:numPr>
          <w:ilvl w:val="2"/>
          <w:numId w:val="2"/>
        </w:numPr>
        <w:tabs>
          <w:tab w:val="left" w:pos="950"/>
        </w:tabs>
        <w:spacing w:line="217" w:lineRule="exact"/>
        <w:ind w:left="950" w:right="0" w:hanging="324"/>
        <w:jc w:val="both"/>
        <w:rPr>
          <w:sz w:val="19"/>
        </w:rPr>
      </w:pPr>
      <w:r>
        <w:rPr>
          <w:sz w:val="19"/>
        </w:rPr>
        <w:t>Statutory</w:t>
      </w:r>
      <w:r>
        <w:rPr>
          <w:spacing w:val="11"/>
          <w:sz w:val="19"/>
        </w:rPr>
        <w:t xml:space="preserve"> </w:t>
      </w:r>
      <w:r>
        <w:rPr>
          <w:sz w:val="19"/>
        </w:rPr>
        <w:t>damages</w:t>
      </w:r>
      <w:r>
        <w:rPr>
          <w:spacing w:val="11"/>
          <w:sz w:val="19"/>
        </w:rPr>
        <w:t xml:space="preserve"> </w:t>
      </w:r>
      <w:r>
        <w:rPr>
          <w:sz w:val="19"/>
        </w:rPr>
        <w:t>of</w:t>
      </w:r>
      <w:r>
        <w:rPr>
          <w:spacing w:val="11"/>
          <w:sz w:val="19"/>
        </w:rPr>
        <w:t xml:space="preserve"> </w:t>
      </w:r>
      <w:r>
        <w:rPr>
          <w:sz w:val="19"/>
        </w:rPr>
        <w:t>between</w:t>
      </w:r>
      <w:r>
        <w:rPr>
          <w:spacing w:val="11"/>
          <w:sz w:val="19"/>
        </w:rPr>
        <w:t xml:space="preserve"> </w:t>
      </w:r>
      <w:r>
        <w:rPr>
          <w:sz w:val="19"/>
        </w:rPr>
        <w:t>$10,000</w:t>
      </w:r>
      <w:r>
        <w:rPr>
          <w:spacing w:val="11"/>
          <w:sz w:val="19"/>
        </w:rPr>
        <w:t xml:space="preserve"> </w:t>
      </w:r>
      <w:r>
        <w:rPr>
          <w:sz w:val="19"/>
        </w:rPr>
        <w:t>and</w:t>
      </w:r>
      <w:r>
        <w:rPr>
          <w:spacing w:val="11"/>
          <w:sz w:val="19"/>
        </w:rPr>
        <w:t xml:space="preserve"> </w:t>
      </w:r>
      <w:r>
        <w:rPr>
          <w:spacing w:val="-2"/>
          <w:sz w:val="19"/>
        </w:rPr>
        <w:t>$100,000;</w:t>
      </w:r>
    </w:p>
    <w:p w14:paraId="6AF43CAD" w14:textId="77777777" w:rsidR="00C0611A" w:rsidRDefault="00C0611A">
      <w:pPr>
        <w:spacing w:line="217" w:lineRule="exact"/>
        <w:jc w:val="both"/>
        <w:rPr>
          <w:sz w:val="19"/>
        </w:rPr>
        <w:sectPr w:rsidR="00C0611A">
          <w:pgSz w:w="12240" w:h="15840"/>
          <w:pgMar w:top="540" w:right="440" w:bottom="440" w:left="1720" w:header="275" w:footer="250" w:gutter="0"/>
          <w:cols w:space="720"/>
        </w:sectPr>
      </w:pPr>
    </w:p>
    <w:p w14:paraId="36C8BB86" w14:textId="77777777" w:rsidR="00C0611A" w:rsidRDefault="002D0F4C">
      <w:pPr>
        <w:pStyle w:val="ListParagraph"/>
        <w:numPr>
          <w:ilvl w:val="2"/>
          <w:numId w:val="2"/>
        </w:numPr>
        <w:tabs>
          <w:tab w:val="left" w:pos="987"/>
        </w:tabs>
        <w:spacing w:before="96" w:line="386" w:lineRule="auto"/>
        <w:ind w:left="626" w:firstLine="0"/>
        <w:rPr>
          <w:sz w:val="19"/>
        </w:rPr>
      </w:pPr>
      <w:r>
        <w:rPr>
          <w:sz w:val="19"/>
        </w:rPr>
        <w:lastRenderedPageBreak/>
        <w:t>Damages</w:t>
      </w:r>
      <w:r>
        <w:rPr>
          <w:spacing w:val="30"/>
          <w:sz w:val="19"/>
        </w:rPr>
        <w:t xml:space="preserve"> </w:t>
      </w:r>
      <w:r>
        <w:rPr>
          <w:sz w:val="19"/>
        </w:rPr>
        <w:t>in</w:t>
      </w:r>
      <w:r>
        <w:rPr>
          <w:spacing w:val="30"/>
          <w:sz w:val="19"/>
        </w:rPr>
        <w:t xml:space="preserve"> </w:t>
      </w:r>
      <w:r>
        <w:rPr>
          <w:sz w:val="19"/>
        </w:rPr>
        <w:t>an</w:t>
      </w:r>
      <w:r>
        <w:rPr>
          <w:spacing w:val="30"/>
          <w:sz w:val="19"/>
        </w:rPr>
        <w:t xml:space="preserve"> </w:t>
      </w:r>
      <w:r>
        <w:rPr>
          <w:sz w:val="19"/>
        </w:rPr>
        <w:t>amount</w:t>
      </w:r>
      <w:r>
        <w:rPr>
          <w:spacing w:val="30"/>
          <w:sz w:val="19"/>
        </w:rPr>
        <w:t xml:space="preserve"> </w:t>
      </w:r>
      <w:r>
        <w:rPr>
          <w:sz w:val="19"/>
        </w:rPr>
        <w:t>equal</w:t>
      </w:r>
      <w:r>
        <w:rPr>
          <w:spacing w:val="30"/>
          <w:sz w:val="19"/>
        </w:rPr>
        <w:t xml:space="preserve"> </w:t>
      </w:r>
      <w:r>
        <w:rPr>
          <w:sz w:val="19"/>
        </w:rPr>
        <w:t>to</w:t>
      </w:r>
      <w:r>
        <w:rPr>
          <w:spacing w:val="30"/>
          <w:sz w:val="19"/>
        </w:rPr>
        <w:t xml:space="preserve"> </w:t>
      </w:r>
      <w:r>
        <w:rPr>
          <w:sz w:val="19"/>
        </w:rPr>
        <w:t>the</w:t>
      </w:r>
      <w:r>
        <w:rPr>
          <w:spacing w:val="30"/>
          <w:sz w:val="19"/>
        </w:rPr>
        <w:t xml:space="preserve"> </w:t>
      </w:r>
      <w:r>
        <w:rPr>
          <w:sz w:val="19"/>
        </w:rPr>
        <w:t>actual</w:t>
      </w:r>
      <w:r>
        <w:rPr>
          <w:spacing w:val="30"/>
          <w:sz w:val="19"/>
        </w:rPr>
        <w:t xml:space="preserve"> </w:t>
      </w:r>
      <w:r>
        <w:rPr>
          <w:sz w:val="19"/>
        </w:rPr>
        <w:t>costs,</w:t>
      </w:r>
      <w:r>
        <w:rPr>
          <w:spacing w:val="30"/>
          <w:sz w:val="19"/>
        </w:rPr>
        <w:t xml:space="preserve"> </w:t>
      </w:r>
      <w:r>
        <w:rPr>
          <w:sz w:val="19"/>
        </w:rPr>
        <w:t>disbursements</w:t>
      </w:r>
      <w:r>
        <w:rPr>
          <w:spacing w:val="30"/>
          <w:sz w:val="19"/>
        </w:rPr>
        <w:t xml:space="preserve"> </w:t>
      </w:r>
      <w:r>
        <w:rPr>
          <w:sz w:val="19"/>
        </w:rPr>
        <w:t>and</w:t>
      </w:r>
      <w:r>
        <w:rPr>
          <w:spacing w:val="30"/>
          <w:sz w:val="19"/>
        </w:rPr>
        <w:t xml:space="preserve"> </w:t>
      </w:r>
      <w:r>
        <w:rPr>
          <w:sz w:val="19"/>
        </w:rPr>
        <w:t>reasonable</w:t>
      </w:r>
      <w:r>
        <w:rPr>
          <w:spacing w:val="30"/>
          <w:sz w:val="19"/>
        </w:rPr>
        <w:t xml:space="preserve"> </w:t>
      </w:r>
      <w:r>
        <w:rPr>
          <w:sz w:val="19"/>
        </w:rPr>
        <w:t>attorneys’ fees expended in the foreign action, which were incurred after the giving of notice;</w:t>
      </w:r>
    </w:p>
    <w:p w14:paraId="4DCED520" w14:textId="77777777" w:rsidR="00C0611A" w:rsidRDefault="002D0F4C">
      <w:pPr>
        <w:pStyle w:val="ListParagraph"/>
        <w:numPr>
          <w:ilvl w:val="2"/>
          <w:numId w:val="2"/>
        </w:numPr>
        <w:tabs>
          <w:tab w:val="left" w:pos="953"/>
        </w:tabs>
        <w:spacing w:line="386" w:lineRule="auto"/>
        <w:ind w:left="626" w:firstLine="0"/>
        <w:rPr>
          <w:sz w:val="19"/>
        </w:rPr>
      </w:pPr>
      <w:r>
        <w:rPr>
          <w:sz w:val="19"/>
        </w:rPr>
        <w:t>All actual costs, disbursements and reasonable attorneys' fees expended in bringing the New Hampshire action; and</w:t>
      </w:r>
    </w:p>
    <w:p w14:paraId="12D3177A" w14:textId="0A0CD59F" w:rsidR="00C0611A" w:rsidRDefault="002D0F4C">
      <w:pPr>
        <w:pStyle w:val="ListParagraph"/>
        <w:numPr>
          <w:ilvl w:val="2"/>
          <w:numId w:val="2"/>
        </w:numPr>
        <w:tabs>
          <w:tab w:val="left" w:pos="950"/>
        </w:tabs>
        <w:spacing w:line="217" w:lineRule="exact"/>
        <w:ind w:left="950" w:right="0" w:hanging="324"/>
        <w:rPr>
          <w:sz w:val="19"/>
        </w:rPr>
      </w:pPr>
      <w:del w:id="175" w:author="Author">
        <w:r w:rsidDel="00AD72E6">
          <w:rPr>
            <w:sz w:val="19"/>
          </w:rPr>
          <w:delText>Punitive</w:delText>
        </w:r>
        <w:r w:rsidDel="00AD72E6">
          <w:rPr>
            <w:spacing w:val="13"/>
            <w:sz w:val="19"/>
          </w:rPr>
          <w:delText xml:space="preserve"> </w:delText>
        </w:r>
      </w:del>
      <w:ins w:id="176" w:author="Author">
        <w:r w:rsidR="00AD72E6">
          <w:rPr>
            <w:sz w:val="19"/>
          </w:rPr>
          <w:t>Enhanced compensatory</w:t>
        </w:r>
        <w:r w:rsidR="00AD72E6">
          <w:rPr>
            <w:spacing w:val="13"/>
            <w:sz w:val="19"/>
          </w:rPr>
          <w:t xml:space="preserve"> </w:t>
        </w:r>
      </w:ins>
      <w:r>
        <w:rPr>
          <w:spacing w:val="-2"/>
          <w:sz w:val="19"/>
        </w:rPr>
        <w:t>damages</w:t>
      </w:r>
      <w:ins w:id="177" w:author="Author">
        <w:r w:rsidR="00AD72E6">
          <w:rPr>
            <w:spacing w:val="-2"/>
            <w:sz w:val="19"/>
          </w:rPr>
          <w:t xml:space="preserve"> as the court deems appropriate</w:t>
        </w:r>
      </w:ins>
      <w:r>
        <w:rPr>
          <w:spacing w:val="-2"/>
          <w:sz w:val="19"/>
        </w:rPr>
        <w:t>.</w:t>
      </w:r>
    </w:p>
    <w:p w14:paraId="4738578C" w14:textId="77777777" w:rsidR="00C0611A" w:rsidRDefault="002D0F4C">
      <w:pPr>
        <w:pStyle w:val="BodyText"/>
        <w:spacing w:before="131" w:line="386" w:lineRule="auto"/>
        <w:ind w:right="1904"/>
        <w:jc w:val="both"/>
      </w:pPr>
      <w:r>
        <w:t>507-H:4</w:t>
      </w:r>
      <w:r>
        <w:rPr>
          <w:spacing w:val="80"/>
        </w:rPr>
        <w:t xml:space="preserve"> </w:t>
      </w:r>
      <w:r>
        <w:t>Retroactivity.</w:t>
      </w:r>
      <w:r>
        <w:rPr>
          <w:spacing w:val="80"/>
        </w:rPr>
        <w:t xml:space="preserve"> </w:t>
      </w:r>
      <w:r>
        <w:t>The provisions of this chapter shall apply to all actions pending in the state</w:t>
      </w:r>
      <w:r>
        <w:rPr>
          <w:spacing w:val="40"/>
        </w:rPr>
        <w:t xml:space="preserve"> </w:t>
      </w:r>
      <w:r>
        <w:t>of</w:t>
      </w:r>
      <w:r>
        <w:rPr>
          <w:spacing w:val="40"/>
        </w:rPr>
        <w:t xml:space="preserve"> </w:t>
      </w:r>
      <w:r>
        <w:t>New</w:t>
      </w:r>
      <w:r>
        <w:rPr>
          <w:spacing w:val="40"/>
        </w:rPr>
        <w:t xml:space="preserve"> </w:t>
      </w:r>
      <w:r>
        <w:t>Hampshire</w:t>
      </w:r>
      <w:r>
        <w:rPr>
          <w:spacing w:val="40"/>
        </w:rPr>
        <w:t xml:space="preserve"> </w:t>
      </w:r>
      <w:r>
        <w:t>on</w:t>
      </w:r>
      <w:r>
        <w:rPr>
          <w:spacing w:val="40"/>
        </w:rPr>
        <w:t xml:space="preserve"> </w:t>
      </w:r>
      <w:r>
        <w:t>the</w:t>
      </w:r>
      <w:r>
        <w:rPr>
          <w:spacing w:val="40"/>
        </w:rPr>
        <w:t xml:space="preserve"> </w:t>
      </w:r>
      <w:r>
        <w:t>effective</w:t>
      </w:r>
      <w:r>
        <w:rPr>
          <w:spacing w:val="40"/>
        </w:rPr>
        <w:t xml:space="preserve"> </w:t>
      </w:r>
      <w:r>
        <w:t>date</w:t>
      </w:r>
      <w:r>
        <w:rPr>
          <w:spacing w:val="40"/>
        </w:rPr>
        <w:t xml:space="preserve"> </w:t>
      </w:r>
      <w:r>
        <w:t>of</w:t>
      </w:r>
      <w:r>
        <w:rPr>
          <w:spacing w:val="40"/>
        </w:rPr>
        <w:t xml:space="preserve"> </w:t>
      </w:r>
      <w:r>
        <w:t>this</w:t>
      </w:r>
      <w:r>
        <w:rPr>
          <w:spacing w:val="40"/>
        </w:rPr>
        <w:t xml:space="preserve"> </w:t>
      </w:r>
      <w:r>
        <w:t>chapter</w:t>
      </w:r>
      <w:r>
        <w:rPr>
          <w:spacing w:val="40"/>
        </w:rPr>
        <w:t xml:space="preserve"> </w:t>
      </w:r>
      <w:r>
        <w:t>and,</w:t>
      </w:r>
      <w:r>
        <w:rPr>
          <w:spacing w:val="40"/>
        </w:rPr>
        <w:t xml:space="preserve"> </w:t>
      </w:r>
      <w:proofErr w:type="gramStart"/>
      <w:r>
        <w:t>to</w:t>
      </w:r>
      <w:r>
        <w:rPr>
          <w:spacing w:val="40"/>
        </w:rPr>
        <w:t xml:space="preserve"> </w:t>
      </w:r>
      <w:r>
        <w:t>the</w:t>
      </w:r>
      <w:r>
        <w:rPr>
          <w:spacing w:val="40"/>
        </w:rPr>
        <w:t xml:space="preserve"> </w:t>
      </w:r>
      <w:r>
        <w:t>fullest</w:t>
      </w:r>
      <w:r>
        <w:rPr>
          <w:spacing w:val="63"/>
        </w:rPr>
        <w:t xml:space="preserve"> </w:t>
      </w:r>
      <w:r>
        <w:t>extent</w:t>
      </w:r>
      <w:proofErr w:type="gramEnd"/>
      <w:r>
        <w:t xml:space="preserve"> permissible, to actions pending in federal courts and foreign jurisdictions.</w:t>
      </w:r>
    </w:p>
    <w:p w14:paraId="5783607D" w14:textId="77777777" w:rsidR="00C0611A" w:rsidRDefault="002D0F4C">
      <w:pPr>
        <w:pStyle w:val="ListParagraph"/>
        <w:numPr>
          <w:ilvl w:val="0"/>
          <w:numId w:val="5"/>
        </w:numPr>
        <w:tabs>
          <w:tab w:val="left" w:pos="820"/>
        </w:tabs>
        <w:spacing w:line="216" w:lineRule="exact"/>
        <w:ind w:left="820" w:right="0" w:hanging="194"/>
        <w:jc w:val="both"/>
        <w:rPr>
          <w:sz w:val="19"/>
        </w:rPr>
      </w:pPr>
      <w:r>
        <w:rPr>
          <w:sz w:val="19"/>
        </w:rPr>
        <w:t>Effective</w:t>
      </w:r>
      <w:r>
        <w:rPr>
          <w:spacing w:val="7"/>
          <w:sz w:val="19"/>
        </w:rPr>
        <w:t xml:space="preserve"> </w:t>
      </w:r>
      <w:r>
        <w:rPr>
          <w:sz w:val="19"/>
        </w:rPr>
        <w:t>Date.</w:t>
      </w:r>
      <w:r>
        <w:rPr>
          <w:spacing w:val="61"/>
          <w:sz w:val="19"/>
        </w:rPr>
        <w:t xml:space="preserve"> </w:t>
      </w:r>
      <w:r>
        <w:rPr>
          <w:sz w:val="19"/>
        </w:rPr>
        <w:t>This</w:t>
      </w:r>
      <w:r>
        <w:rPr>
          <w:spacing w:val="7"/>
          <w:sz w:val="19"/>
        </w:rPr>
        <w:t xml:space="preserve"> </w:t>
      </w:r>
      <w:r>
        <w:rPr>
          <w:sz w:val="19"/>
        </w:rPr>
        <w:t>act</w:t>
      </w:r>
      <w:r>
        <w:rPr>
          <w:spacing w:val="8"/>
          <w:sz w:val="19"/>
        </w:rPr>
        <w:t xml:space="preserve"> </w:t>
      </w:r>
      <w:r>
        <w:rPr>
          <w:sz w:val="19"/>
        </w:rPr>
        <w:t>shall</w:t>
      </w:r>
      <w:r>
        <w:rPr>
          <w:spacing w:val="7"/>
          <w:sz w:val="19"/>
        </w:rPr>
        <w:t xml:space="preserve"> </w:t>
      </w:r>
      <w:r>
        <w:rPr>
          <w:sz w:val="19"/>
        </w:rPr>
        <w:t>take</w:t>
      </w:r>
      <w:r>
        <w:rPr>
          <w:spacing w:val="7"/>
          <w:sz w:val="19"/>
        </w:rPr>
        <w:t xml:space="preserve"> </w:t>
      </w:r>
      <w:r>
        <w:rPr>
          <w:sz w:val="19"/>
        </w:rPr>
        <w:t>effect</w:t>
      </w:r>
      <w:r>
        <w:rPr>
          <w:spacing w:val="7"/>
          <w:sz w:val="19"/>
        </w:rPr>
        <w:t xml:space="preserve"> </w:t>
      </w:r>
      <w:r>
        <w:rPr>
          <w:sz w:val="19"/>
        </w:rPr>
        <w:t>January</w:t>
      </w:r>
      <w:r>
        <w:rPr>
          <w:spacing w:val="7"/>
          <w:sz w:val="19"/>
        </w:rPr>
        <w:t xml:space="preserve"> </w:t>
      </w:r>
      <w:r>
        <w:rPr>
          <w:sz w:val="19"/>
        </w:rPr>
        <w:t>1,</w:t>
      </w:r>
      <w:r>
        <w:rPr>
          <w:spacing w:val="8"/>
          <w:sz w:val="19"/>
        </w:rPr>
        <w:t xml:space="preserve"> </w:t>
      </w:r>
      <w:r>
        <w:rPr>
          <w:spacing w:val="-2"/>
          <w:sz w:val="19"/>
        </w:rPr>
        <w:t>2025.</w:t>
      </w:r>
    </w:p>
    <w:p w14:paraId="661971F3" w14:textId="77777777" w:rsidR="00C0611A" w:rsidRDefault="00C0611A">
      <w:pPr>
        <w:pStyle w:val="BodyText"/>
        <w:ind w:left="0"/>
      </w:pPr>
    </w:p>
    <w:p w14:paraId="79356F9C" w14:textId="77777777" w:rsidR="00C0611A" w:rsidRDefault="00C0611A">
      <w:pPr>
        <w:pStyle w:val="BodyText"/>
        <w:spacing w:before="46"/>
        <w:ind w:left="0"/>
      </w:pPr>
    </w:p>
    <w:p w14:paraId="1207A8F0" w14:textId="3448BCD1" w:rsidR="00C0611A" w:rsidDel="00D17886" w:rsidRDefault="002D0F4C" w:rsidP="002C0C29">
      <w:pPr>
        <w:pStyle w:val="BodyText"/>
        <w:rPr>
          <w:del w:id="178" w:author="Author"/>
        </w:rPr>
        <w:pPrChange w:id="179" w:author="Author">
          <w:pPr>
            <w:pStyle w:val="BodyText"/>
          </w:pPr>
        </w:pPrChange>
      </w:pPr>
      <w:del w:id="180" w:author="Author">
        <w:r w:rsidDel="00D17886">
          <w:rPr>
            <w:spacing w:val="-5"/>
          </w:rPr>
          <w:delText>LBA</w:delText>
        </w:r>
      </w:del>
    </w:p>
    <w:p w14:paraId="4AE8BD01" w14:textId="17CFA5C5" w:rsidR="00C0611A" w:rsidDel="00D17886" w:rsidRDefault="002D0F4C" w:rsidP="002C0C29">
      <w:pPr>
        <w:pStyle w:val="BodyText"/>
        <w:rPr>
          <w:del w:id="181" w:author="Author"/>
        </w:rPr>
        <w:pPrChange w:id="182" w:author="Author">
          <w:pPr>
            <w:pStyle w:val="BodyText"/>
            <w:spacing w:before="133"/>
          </w:pPr>
        </w:pPrChange>
      </w:pPr>
      <w:del w:id="183" w:author="Author">
        <w:r w:rsidDel="00D17886">
          <w:delText>24-</w:delText>
        </w:r>
        <w:r w:rsidDel="00D17886">
          <w:rPr>
            <w:spacing w:val="-4"/>
          </w:rPr>
          <w:delText>2610</w:delText>
        </w:r>
      </w:del>
    </w:p>
    <w:p w14:paraId="5DA7A395" w14:textId="5B804DF4" w:rsidR="00C0611A" w:rsidDel="00D17886" w:rsidRDefault="002D0F4C" w:rsidP="002C0C29">
      <w:pPr>
        <w:pStyle w:val="BodyText"/>
        <w:rPr>
          <w:del w:id="184" w:author="Author"/>
        </w:rPr>
        <w:pPrChange w:id="185" w:author="Author">
          <w:pPr>
            <w:pStyle w:val="BodyText"/>
            <w:spacing w:before="132"/>
          </w:pPr>
        </w:pPrChange>
      </w:pPr>
      <w:del w:id="186" w:author="Author">
        <w:r w:rsidDel="00D17886">
          <w:rPr>
            <w:spacing w:val="-2"/>
          </w:rPr>
          <w:delText>12/1/23</w:delText>
        </w:r>
      </w:del>
    </w:p>
    <w:p w14:paraId="033B6B44" w14:textId="643B7D8E" w:rsidR="00C0611A" w:rsidDel="00D17886" w:rsidRDefault="00C0611A" w:rsidP="002C0C29">
      <w:pPr>
        <w:pStyle w:val="BodyText"/>
        <w:rPr>
          <w:del w:id="187" w:author="Author"/>
        </w:rPr>
        <w:pPrChange w:id="188" w:author="Author">
          <w:pPr>
            <w:pStyle w:val="BodyText"/>
            <w:ind w:left="0"/>
          </w:pPr>
        </w:pPrChange>
      </w:pPr>
    </w:p>
    <w:p w14:paraId="198EC4E8" w14:textId="594C8A59" w:rsidR="00C0611A" w:rsidDel="00D17886" w:rsidRDefault="00C0611A" w:rsidP="002C0C29">
      <w:pPr>
        <w:pStyle w:val="BodyText"/>
        <w:rPr>
          <w:del w:id="189" w:author="Author"/>
        </w:rPr>
        <w:pPrChange w:id="190" w:author="Author">
          <w:pPr>
            <w:pStyle w:val="BodyText"/>
            <w:spacing w:before="105"/>
            <w:ind w:left="0"/>
          </w:pPr>
        </w:pPrChange>
      </w:pPr>
    </w:p>
    <w:p w14:paraId="1524AA6A" w14:textId="09025565" w:rsidR="00C0611A" w:rsidDel="00D17886" w:rsidRDefault="002D0F4C" w:rsidP="002C0C29">
      <w:pPr>
        <w:pStyle w:val="Heading1"/>
        <w:spacing w:line="448" w:lineRule="auto"/>
        <w:ind w:right="4373"/>
        <w:jc w:val="center"/>
        <w:rPr>
          <w:del w:id="191" w:author="Author"/>
        </w:rPr>
        <w:pPrChange w:id="192" w:author="Author">
          <w:pPr>
            <w:pStyle w:val="Heading1"/>
            <w:spacing w:line="448" w:lineRule="auto"/>
            <w:ind w:left="3095" w:right="4373"/>
            <w:jc w:val="center"/>
          </w:pPr>
        </w:pPrChange>
      </w:pPr>
      <w:del w:id="193" w:author="Author">
        <w:r w:rsidDel="00D17886">
          <w:delText>HB 1475-FN- FISCAL</w:delText>
        </w:r>
        <w:r w:rsidDel="00D17886">
          <w:rPr>
            <w:spacing w:val="-4"/>
          </w:rPr>
          <w:delText xml:space="preserve"> </w:delText>
        </w:r>
        <w:r w:rsidDel="00D17886">
          <w:delText>NOTE AS INTRODUCED</w:delText>
        </w:r>
      </w:del>
    </w:p>
    <w:p w14:paraId="3AAA5C7B" w14:textId="3992C4E1" w:rsidR="00C0611A" w:rsidDel="00D17886" w:rsidRDefault="00C0611A" w:rsidP="002C0C29">
      <w:pPr>
        <w:pStyle w:val="BodyText"/>
        <w:rPr>
          <w:del w:id="194" w:author="Author"/>
          <w:b/>
        </w:rPr>
        <w:pPrChange w:id="195" w:author="Author">
          <w:pPr>
            <w:pStyle w:val="BodyText"/>
            <w:ind w:left="0"/>
          </w:pPr>
        </w:pPrChange>
      </w:pPr>
    </w:p>
    <w:p w14:paraId="34AAA876" w14:textId="4E97C6A0" w:rsidR="00C0611A" w:rsidDel="00D17886" w:rsidRDefault="00C0611A" w:rsidP="002C0C29">
      <w:pPr>
        <w:pStyle w:val="BodyText"/>
        <w:rPr>
          <w:del w:id="196" w:author="Author"/>
          <w:b/>
        </w:rPr>
        <w:pPrChange w:id="197" w:author="Author">
          <w:pPr>
            <w:pStyle w:val="BodyText"/>
            <w:spacing w:before="121"/>
            <w:ind w:left="0"/>
          </w:pPr>
        </w:pPrChange>
      </w:pPr>
    </w:p>
    <w:p w14:paraId="120D7F2D" w14:textId="654DCEA0" w:rsidR="00C0611A" w:rsidDel="00D17886" w:rsidRDefault="002D0F4C" w:rsidP="002C0C29">
      <w:pPr>
        <w:pStyle w:val="BodyText"/>
        <w:rPr>
          <w:del w:id="198" w:author="Author"/>
        </w:rPr>
        <w:pPrChange w:id="199" w:author="Author">
          <w:pPr>
            <w:pStyle w:val="BodyText"/>
          </w:pPr>
        </w:pPrChange>
      </w:pPr>
      <w:del w:id="200" w:author="Author">
        <w:r w:rsidDel="00D17886">
          <w:delText>AN</w:delText>
        </w:r>
        <w:r w:rsidDel="00D17886">
          <w:rPr>
            <w:spacing w:val="-3"/>
          </w:rPr>
          <w:delText xml:space="preserve"> </w:delText>
        </w:r>
        <w:r w:rsidDel="00D17886">
          <w:delText>ACT</w:delText>
        </w:r>
        <w:r w:rsidDel="00D17886">
          <w:rPr>
            <w:spacing w:val="7"/>
          </w:rPr>
          <w:delText xml:space="preserve"> </w:delText>
        </w:r>
        <w:r w:rsidDel="00D17886">
          <w:delText>relative</w:delText>
        </w:r>
        <w:r w:rsidDel="00D17886">
          <w:rPr>
            <w:spacing w:val="11"/>
          </w:rPr>
          <w:delText xml:space="preserve"> </w:delText>
        </w:r>
        <w:r w:rsidDel="00D17886">
          <w:delText>to</w:delText>
        </w:r>
        <w:r w:rsidDel="00D17886">
          <w:rPr>
            <w:spacing w:val="11"/>
          </w:rPr>
          <w:delText xml:space="preserve"> </w:delText>
        </w:r>
        <w:r w:rsidDel="00D17886">
          <w:delText>preventing</w:delText>
        </w:r>
        <w:r w:rsidDel="00D17886">
          <w:rPr>
            <w:spacing w:val="12"/>
          </w:rPr>
          <w:delText xml:space="preserve"> </w:delText>
        </w:r>
        <w:r w:rsidDel="00D17886">
          <w:delText>strategic</w:delText>
        </w:r>
        <w:r w:rsidDel="00D17886">
          <w:rPr>
            <w:spacing w:val="11"/>
          </w:rPr>
          <w:delText xml:space="preserve"> </w:delText>
        </w:r>
        <w:r w:rsidDel="00D17886">
          <w:delText>lawsuits</w:delText>
        </w:r>
        <w:r w:rsidDel="00D17886">
          <w:rPr>
            <w:spacing w:val="11"/>
          </w:rPr>
          <w:delText xml:space="preserve"> </w:delText>
        </w:r>
        <w:r w:rsidDel="00D17886">
          <w:delText>against</w:delText>
        </w:r>
        <w:r w:rsidDel="00D17886">
          <w:rPr>
            <w:spacing w:val="12"/>
          </w:rPr>
          <w:delText xml:space="preserve"> </w:delText>
        </w:r>
        <w:r w:rsidDel="00D17886">
          <w:delText>public</w:delText>
        </w:r>
        <w:r w:rsidDel="00D17886">
          <w:rPr>
            <w:spacing w:val="11"/>
          </w:rPr>
          <w:delText xml:space="preserve"> </w:delText>
        </w:r>
        <w:r w:rsidDel="00D17886">
          <w:rPr>
            <w:spacing w:val="-2"/>
          </w:rPr>
          <w:delText>participation.</w:delText>
        </w:r>
      </w:del>
    </w:p>
    <w:p w14:paraId="2AD49FB1" w14:textId="74FCBD84" w:rsidR="00C0611A" w:rsidDel="00D17886" w:rsidRDefault="00C0611A" w:rsidP="002C0C29">
      <w:pPr>
        <w:pStyle w:val="BodyText"/>
        <w:rPr>
          <w:del w:id="201" w:author="Author"/>
        </w:rPr>
        <w:pPrChange w:id="202" w:author="Author">
          <w:pPr>
            <w:pStyle w:val="BodyText"/>
            <w:ind w:left="0"/>
          </w:pPr>
        </w:pPrChange>
      </w:pPr>
    </w:p>
    <w:p w14:paraId="39FF0193" w14:textId="1EFF78A7" w:rsidR="00C0611A" w:rsidDel="00D17886" w:rsidRDefault="00C0611A" w:rsidP="002C0C29">
      <w:pPr>
        <w:pStyle w:val="BodyText"/>
        <w:rPr>
          <w:del w:id="203" w:author="Author"/>
        </w:rPr>
        <w:pPrChange w:id="204" w:author="Author">
          <w:pPr>
            <w:pStyle w:val="BodyText"/>
            <w:spacing w:before="76"/>
            <w:ind w:left="0"/>
          </w:pPr>
        </w:pPrChange>
      </w:pPr>
    </w:p>
    <w:p w14:paraId="06EC27B1" w14:textId="3873B08E" w:rsidR="00C0611A" w:rsidDel="00D17886" w:rsidRDefault="002D0F4C" w:rsidP="002C0C29">
      <w:pPr>
        <w:pStyle w:val="Heading1"/>
        <w:tabs>
          <w:tab w:val="left" w:pos="2499"/>
          <w:tab w:val="left" w:pos="4020"/>
          <w:tab w:val="left" w:pos="5742"/>
          <w:tab w:val="left" w:pos="7264"/>
        </w:tabs>
        <w:rPr>
          <w:del w:id="205" w:author="Author"/>
        </w:rPr>
        <w:pPrChange w:id="206" w:author="Author">
          <w:pPr>
            <w:pStyle w:val="Heading1"/>
            <w:tabs>
              <w:tab w:val="left" w:pos="2499"/>
              <w:tab w:val="left" w:pos="4020"/>
              <w:tab w:val="left" w:pos="5742"/>
              <w:tab w:val="left" w:pos="7264"/>
            </w:tabs>
          </w:pPr>
        </w:pPrChange>
      </w:pPr>
      <w:del w:id="207" w:author="Author">
        <w:r w:rsidDel="00D17886">
          <w:delText>FISCAL</w:delText>
        </w:r>
        <w:r w:rsidDel="00D17886">
          <w:rPr>
            <w:spacing w:val="3"/>
          </w:rPr>
          <w:delText xml:space="preserve"> </w:delText>
        </w:r>
        <w:r w:rsidDel="00D17886">
          <w:rPr>
            <w:spacing w:val="-2"/>
          </w:rPr>
          <w:delText>IMPACT:</w:delText>
        </w:r>
        <w:r w:rsidDel="00D17886">
          <w:tab/>
          <w:delText>[</w:delText>
        </w:r>
        <w:r w:rsidDel="00D17886">
          <w:rPr>
            <w:spacing w:val="2"/>
          </w:rPr>
          <w:delText xml:space="preserve"> </w:delText>
        </w:r>
        <w:r w:rsidDel="00D17886">
          <w:delText>X</w:delText>
        </w:r>
        <w:r w:rsidDel="00D17886">
          <w:rPr>
            <w:spacing w:val="3"/>
          </w:rPr>
          <w:delText xml:space="preserve"> </w:delText>
        </w:r>
        <w:r w:rsidDel="00D17886">
          <w:delText>]</w:delText>
        </w:r>
        <w:r w:rsidDel="00D17886">
          <w:rPr>
            <w:spacing w:val="3"/>
          </w:rPr>
          <w:delText xml:space="preserve"> </w:delText>
        </w:r>
        <w:r w:rsidDel="00D17886">
          <w:rPr>
            <w:spacing w:val="-2"/>
          </w:rPr>
          <w:delText>State</w:delText>
        </w:r>
        <w:r w:rsidDel="00D17886">
          <w:tab/>
          <w:delText>[</w:delText>
        </w:r>
        <w:r w:rsidDel="00D17886">
          <w:rPr>
            <w:spacing w:val="50"/>
          </w:rPr>
          <w:delText xml:space="preserve">  </w:delText>
        </w:r>
        <w:r w:rsidDel="00D17886">
          <w:delText>]</w:delText>
        </w:r>
        <w:r w:rsidDel="00D17886">
          <w:rPr>
            <w:spacing w:val="2"/>
          </w:rPr>
          <w:delText xml:space="preserve"> </w:delText>
        </w:r>
        <w:r w:rsidDel="00D17886">
          <w:rPr>
            <w:spacing w:val="-2"/>
          </w:rPr>
          <w:delText>County</w:delText>
        </w:r>
        <w:r w:rsidDel="00D17886">
          <w:tab/>
          <w:delText>[</w:delText>
        </w:r>
        <w:r w:rsidDel="00D17886">
          <w:rPr>
            <w:spacing w:val="50"/>
          </w:rPr>
          <w:delText xml:space="preserve">  </w:delText>
        </w:r>
        <w:r w:rsidDel="00D17886">
          <w:delText>]</w:delText>
        </w:r>
        <w:r w:rsidDel="00D17886">
          <w:rPr>
            <w:spacing w:val="2"/>
          </w:rPr>
          <w:delText xml:space="preserve"> </w:delText>
        </w:r>
        <w:r w:rsidDel="00D17886">
          <w:rPr>
            <w:spacing w:val="-2"/>
          </w:rPr>
          <w:delText>Local</w:delText>
        </w:r>
        <w:r w:rsidDel="00D17886">
          <w:tab/>
          <w:delText>[</w:delText>
        </w:r>
        <w:r w:rsidDel="00D17886">
          <w:rPr>
            <w:spacing w:val="50"/>
          </w:rPr>
          <w:delText xml:space="preserve">  </w:delText>
        </w:r>
        <w:r w:rsidDel="00D17886">
          <w:delText>]</w:delText>
        </w:r>
        <w:r w:rsidDel="00D17886">
          <w:rPr>
            <w:spacing w:val="2"/>
          </w:rPr>
          <w:delText xml:space="preserve"> </w:delText>
        </w:r>
        <w:r w:rsidDel="00D17886">
          <w:rPr>
            <w:spacing w:val="-4"/>
          </w:rPr>
          <w:delText>None</w:delText>
        </w:r>
      </w:del>
    </w:p>
    <w:p w14:paraId="2CBB6920" w14:textId="49490A3B" w:rsidR="00C0611A" w:rsidDel="00D17886" w:rsidRDefault="00C0611A" w:rsidP="002C0C29">
      <w:pPr>
        <w:pStyle w:val="BodyText"/>
        <w:rPr>
          <w:del w:id="208" w:author="Author"/>
          <w:b/>
          <w:sz w:val="20"/>
        </w:rPr>
        <w:pPrChange w:id="209" w:author="Author">
          <w:pPr>
            <w:pStyle w:val="BodyText"/>
            <w:spacing w:before="182"/>
            <w:ind w:left="0"/>
          </w:pPr>
        </w:pPrChange>
      </w:pPr>
    </w:p>
    <w:tbl>
      <w:tblPr>
        <w:tblW w:w="0" w:type="auto"/>
        <w:tblInd w:w="9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980"/>
        <w:gridCol w:w="1843"/>
        <w:gridCol w:w="1784"/>
        <w:gridCol w:w="1682"/>
        <w:gridCol w:w="1891"/>
      </w:tblGrid>
      <w:tr w:rsidR="00F94621" w:rsidDel="00D17886" w14:paraId="5DCA95C7" w14:textId="181B2E4A" w:rsidTr="00DF0353">
        <w:trPr>
          <w:trHeight w:val="570"/>
          <w:del w:id="210" w:author="Author"/>
        </w:trPr>
        <w:tc>
          <w:tcPr>
            <w:tcW w:w="9180" w:type="dxa"/>
            <w:gridSpan w:val="5"/>
            <w:tcBorders>
              <w:right w:val="nil"/>
            </w:tcBorders>
            <w:shd w:val="clear" w:color="auto" w:fill="BEBEBE"/>
          </w:tcPr>
          <w:p w14:paraId="2CBCB077" w14:textId="183082EB" w:rsidR="00C0611A" w:rsidDel="00D17886" w:rsidRDefault="002D0F4C" w:rsidP="002C0C29">
            <w:pPr>
              <w:pStyle w:val="TableParagraph"/>
              <w:spacing w:before="0"/>
              <w:ind w:left="626"/>
              <w:jc w:val="center"/>
              <w:rPr>
                <w:del w:id="211" w:author="Author"/>
                <w:b/>
                <w:sz w:val="21"/>
              </w:rPr>
              <w:pPrChange w:id="212" w:author="Author">
                <w:pPr>
                  <w:pStyle w:val="TableParagraph"/>
                  <w:spacing w:before="169"/>
                  <w:ind w:left="131"/>
                  <w:jc w:val="center"/>
                </w:pPr>
              </w:pPrChange>
            </w:pPr>
            <w:del w:id="213" w:author="Author">
              <w:r w:rsidDel="00D17886">
                <w:rPr>
                  <w:b/>
                  <w:sz w:val="21"/>
                </w:rPr>
                <w:delText>Estimated</w:delText>
              </w:r>
              <w:r w:rsidDel="00D17886">
                <w:rPr>
                  <w:b/>
                  <w:spacing w:val="9"/>
                  <w:sz w:val="21"/>
                </w:rPr>
                <w:delText xml:space="preserve"> </w:delText>
              </w:r>
              <w:r w:rsidDel="00D17886">
                <w:rPr>
                  <w:b/>
                  <w:sz w:val="21"/>
                </w:rPr>
                <w:delText>State</w:delText>
              </w:r>
              <w:r w:rsidDel="00D17886">
                <w:rPr>
                  <w:b/>
                  <w:spacing w:val="10"/>
                  <w:sz w:val="21"/>
                </w:rPr>
                <w:delText xml:space="preserve"> </w:delText>
              </w:r>
              <w:r w:rsidDel="00D17886">
                <w:rPr>
                  <w:b/>
                  <w:sz w:val="21"/>
                </w:rPr>
                <w:delText>Impact</w:delText>
              </w:r>
              <w:r w:rsidDel="00D17886">
                <w:rPr>
                  <w:b/>
                  <w:spacing w:val="10"/>
                  <w:sz w:val="21"/>
                </w:rPr>
                <w:delText xml:space="preserve"> </w:delText>
              </w:r>
              <w:r w:rsidDel="00D17886">
                <w:rPr>
                  <w:b/>
                  <w:sz w:val="21"/>
                </w:rPr>
                <w:delText>-</w:delText>
              </w:r>
              <w:r w:rsidDel="00D17886">
                <w:rPr>
                  <w:b/>
                  <w:spacing w:val="10"/>
                  <w:sz w:val="21"/>
                </w:rPr>
                <w:delText xml:space="preserve"> </w:delText>
              </w:r>
              <w:r w:rsidDel="00D17886">
                <w:rPr>
                  <w:b/>
                  <w:sz w:val="21"/>
                </w:rPr>
                <w:delText>Increase</w:delText>
              </w:r>
              <w:r w:rsidDel="00D17886">
                <w:rPr>
                  <w:b/>
                  <w:spacing w:val="10"/>
                  <w:sz w:val="21"/>
                </w:rPr>
                <w:delText xml:space="preserve"> </w:delText>
              </w:r>
              <w:r w:rsidDel="00D17886">
                <w:rPr>
                  <w:b/>
                  <w:sz w:val="21"/>
                </w:rPr>
                <w:delText>/</w:delText>
              </w:r>
              <w:r w:rsidDel="00D17886">
                <w:rPr>
                  <w:b/>
                  <w:spacing w:val="10"/>
                  <w:sz w:val="21"/>
                </w:rPr>
                <w:delText xml:space="preserve"> </w:delText>
              </w:r>
              <w:r w:rsidDel="00D17886">
                <w:rPr>
                  <w:b/>
                  <w:spacing w:val="-2"/>
                  <w:sz w:val="21"/>
                </w:rPr>
                <w:delText>(Decrease)</w:delText>
              </w:r>
            </w:del>
          </w:p>
        </w:tc>
      </w:tr>
      <w:tr w:rsidR="00F94621" w:rsidDel="00D17886" w14:paraId="54281DDA" w14:textId="4A4A8DB5" w:rsidTr="00DF0353">
        <w:trPr>
          <w:trHeight w:val="350"/>
          <w:del w:id="214" w:author="Author"/>
        </w:trPr>
        <w:tc>
          <w:tcPr>
            <w:tcW w:w="1980" w:type="dxa"/>
          </w:tcPr>
          <w:p w14:paraId="3FE0D73F" w14:textId="65CB9A35" w:rsidR="00C0611A" w:rsidDel="00D17886" w:rsidRDefault="00C0611A" w:rsidP="002C0C29">
            <w:pPr>
              <w:pStyle w:val="TableParagraph"/>
              <w:spacing w:before="0"/>
              <w:ind w:left="626"/>
              <w:rPr>
                <w:del w:id="215" w:author="Author"/>
                <w:sz w:val="18"/>
              </w:rPr>
              <w:pPrChange w:id="216" w:author="Author">
                <w:pPr>
                  <w:pStyle w:val="TableParagraph"/>
                  <w:spacing w:before="0"/>
                </w:pPr>
              </w:pPrChange>
            </w:pPr>
          </w:p>
        </w:tc>
        <w:tc>
          <w:tcPr>
            <w:tcW w:w="1843" w:type="dxa"/>
          </w:tcPr>
          <w:p w14:paraId="2FAE7191" w14:textId="645F5C1C" w:rsidR="00C0611A" w:rsidDel="00D17886" w:rsidRDefault="002D0F4C" w:rsidP="002C0C29">
            <w:pPr>
              <w:pStyle w:val="TableParagraph"/>
              <w:spacing w:before="0"/>
              <w:ind w:left="626"/>
              <w:rPr>
                <w:del w:id="217" w:author="Author"/>
                <w:b/>
                <w:sz w:val="19"/>
              </w:rPr>
              <w:pPrChange w:id="218" w:author="Author">
                <w:pPr>
                  <w:pStyle w:val="TableParagraph"/>
                  <w:ind w:left="581"/>
                </w:pPr>
              </w:pPrChange>
            </w:pPr>
            <w:del w:id="219" w:author="Author">
              <w:r w:rsidDel="00D17886">
                <w:rPr>
                  <w:b/>
                  <w:sz w:val="19"/>
                </w:rPr>
                <w:delText>FY</w:delText>
              </w:r>
              <w:r w:rsidDel="00D17886">
                <w:rPr>
                  <w:b/>
                  <w:spacing w:val="-1"/>
                  <w:sz w:val="19"/>
                </w:rPr>
                <w:delText xml:space="preserve"> </w:delText>
              </w:r>
              <w:r w:rsidDel="00D17886">
                <w:rPr>
                  <w:b/>
                  <w:spacing w:val="-4"/>
                  <w:sz w:val="19"/>
                </w:rPr>
                <w:delText>2024</w:delText>
              </w:r>
            </w:del>
          </w:p>
        </w:tc>
        <w:tc>
          <w:tcPr>
            <w:tcW w:w="1784" w:type="dxa"/>
          </w:tcPr>
          <w:p w14:paraId="52478DCF" w14:textId="4081CE89" w:rsidR="00C0611A" w:rsidDel="00D17886" w:rsidRDefault="002D0F4C" w:rsidP="002C0C29">
            <w:pPr>
              <w:pStyle w:val="TableParagraph"/>
              <w:spacing w:before="0"/>
              <w:ind w:left="626"/>
              <w:rPr>
                <w:del w:id="220" w:author="Author"/>
                <w:b/>
                <w:sz w:val="19"/>
              </w:rPr>
              <w:pPrChange w:id="221" w:author="Author">
                <w:pPr>
                  <w:pStyle w:val="TableParagraph"/>
                  <w:ind w:left="550"/>
                </w:pPr>
              </w:pPrChange>
            </w:pPr>
            <w:del w:id="222" w:author="Author">
              <w:r w:rsidDel="00D17886">
                <w:rPr>
                  <w:b/>
                  <w:sz w:val="19"/>
                </w:rPr>
                <w:delText>FY</w:delText>
              </w:r>
              <w:r w:rsidDel="00D17886">
                <w:rPr>
                  <w:b/>
                  <w:spacing w:val="-1"/>
                  <w:sz w:val="19"/>
                </w:rPr>
                <w:delText xml:space="preserve"> </w:delText>
              </w:r>
              <w:r w:rsidDel="00D17886">
                <w:rPr>
                  <w:b/>
                  <w:spacing w:val="-4"/>
                  <w:sz w:val="19"/>
                </w:rPr>
                <w:delText>2025</w:delText>
              </w:r>
            </w:del>
          </w:p>
        </w:tc>
        <w:tc>
          <w:tcPr>
            <w:tcW w:w="1682" w:type="dxa"/>
          </w:tcPr>
          <w:p w14:paraId="1E1818A4" w14:textId="51AC216D" w:rsidR="00C0611A" w:rsidDel="00D17886" w:rsidRDefault="002D0F4C" w:rsidP="002C0C29">
            <w:pPr>
              <w:pStyle w:val="TableParagraph"/>
              <w:spacing w:before="0"/>
              <w:ind w:left="626"/>
              <w:rPr>
                <w:del w:id="223" w:author="Author"/>
                <w:b/>
                <w:sz w:val="19"/>
              </w:rPr>
              <w:pPrChange w:id="224" w:author="Author">
                <w:pPr>
                  <w:pStyle w:val="TableParagraph"/>
                  <w:ind w:left="495"/>
                </w:pPr>
              </w:pPrChange>
            </w:pPr>
            <w:del w:id="225" w:author="Author">
              <w:r w:rsidDel="00D17886">
                <w:rPr>
                  <w:b/>
                  <w:sz w:val="19"/>
                </w:rPr>
                <w:delText>FY</w:delText>
              </w:r>
              <w:r w:rsidDel="00D17886">
                <w:rPr>
                  <w:b/>
                  <w:spacing w:val="-1"/>
                  <w:sz w:val="19"/>
                </w:rPr>
                <w:delText xml:space="preserve"> </w:delText>
              </w:r>
              <w:r w:rsidDel="00D17886">
                <w:rPr>
                  <w:b/>
                  <w:spacing w:val="-4"/>
                  <w:sz w:val="19"/>
                </w:rPr>
                <w:delText>2026</w:delText>
              </w:r>
            </w:del>
          </w:p>
        </w:tc>
        <w:tc>
          <w:tcPr>
            <w:tcW w:w="1891" w:type="dxa"/>
            <w:tcBorders>
              <w:right w:val="nil"/>
            </w:tcBorders>
          </w:tcPr>
          <w:p w14:paraId="1D760846" w14:textId="6B58D75A" w:rsidR="00C0611A" w:rsidDel="00D17886" w:rsidRDefault="002D0F4C" w:rsidP="002C0C29">
            <w:pPr>
              <w:pStyle w:val="TableParagraph"/>
              <w:spacing w:before="0"/>
              <w:ind w:left="626"/>
              <w:rPr>
                <w:del w:id="226" w:author="Author"/>
                <w:b/>
                <w:sz w:val="19"/>
              </w:rPr>
              <w:pPrChange w:id="227" w:author="Author">
                <w:pPr>
                  <w:pStyle w:val="TableParagraph"/>
                  <w:ind w:left="527"/>
                </w:pPr>
              </w:pPrChange>
            </w:pPr>
            <w:del w:id="228" w:author="Author">
              <w:r w:rsidDel="00D17886">
                <w:rPr>
                  <w:b/>
                  <w:sz w:val="19"/>
                </w:rPr>
                <w:delText>FY</w:delText>
              </w:r>
              <w:r w:rsidDel="00D17886">
                <w:rPr>
                  <w:b/>
                  <w:spacing w:val="-1"/>
                  <w:sz w:val="19"/>
                </w:rPr>
                <w:delText xml:space="preserve"> </w:delText>
              </w:r>
              <w:r w:rsidDel="00D17886">
                <w:rPr>
                  <w:b/>
                  <w:spacing w:val="-4"/>
                  <w:sz w:val="19"/>
                </w:rPr>
                <w:delText>2027</w:delText>
              </w:r>
            </w:del>
          </w:p>
        </w:tc>
      </w:tr>
      <w:tr w:rsidR="00F94621" w:rsidDel="00D17886" w14:paraId="03DB811A" w14:textId="7A844C5F" w:rsidTr="00DF0353">
        <w:trPr>
          <w:trHeight w:val="350"/>
          <w:del w:id="229" w:author="Author"/>
        </w:trPr>
        <w:tc>
          <w:tcPr>
            <w:tcW w:w="1980" w:type="dxa"/>
          </w:tcPr>
          <w:p w14:paraId="220E056B" w14:textId="79BF3D32" w:rsidR="00C0611A" w:rsidDel="00D17886" w:rsidRDefault="002D0F4C" w:rsidP="002C0C29">
            <w:pPr>
              <w:pStyle w:val="TableParagraph"/>
              <w:spacing w:before="0"/>
              <w:ind w:left="626"/>
              <w:rPr>
                <w:del w:id="230" w:author="Author"/>
                <w:b/>
                <w:sz w:val="19"/>
              </w:rPr>
              <w:pPrChange w:id="231" w:author="Author">
                <w:pPr>
                  <w:pStyle w:val="TableParagraph"/>
                  <w:ind w:left="104"/>
                </w:pPr>
              </w:pPrChange>
            </w:pPr>
            <w:del w:id="232" w:author="Author">
              <w:r w:rsidDel="00D17886">
                <w:rPr>
                  <w:b/>
                  <w:spacing w:val="-2"/>
                  <w:sz w:val="19"/>
                </w:rPr>
                <w:delText>Revenue</w:delText>
              </w:r>
            </w:del>
          </w:p>
        </w:tc>
        <w:tc>
          <w:tcPr>
            <w:tcW w:w="1843" w:type="dxa"/>
          </w:tcPr>
          <w:p w14:paraId="0EF2AFD1" w14:textId="47F1C191" w:rsidR="00C0611A" w:rsidDel="00D17886" w:rsidRDefault="002D0F4C" w:rsidP="002C0C29">
            <w:pPr>
              <w:pStyle w:val="TableParagraph"/>
              <w:spacing w:before="0"/>
              <w:ind w:left="626" w:right="89"/>
              <w:jc w:val="right"/>
              <w:rPr>
                <w:del w:id="233" w:author="Author"/>
                <w:sz w:val="19"/>
              </w:rPr>
              <w:pPrChange w:id="234" w:author="Author">
                <w:pPr>
                  <w:pStyle w:val="TableParagraph"/>
                  <w:ind w:right="89"/>
                  <w:jc w:val="right"/>
                </w:pPr>
              </w:pPrChange>
            </w:pPr>
            <w:del w:id="235" w:author="Author">
              <w:r w:rsidDel="00D17886">
                <w:rPr>
                  <w:spacing w:val="-5"/>
                  <w:sz w:val="19"/>
                </w:rPr>
                <w:delText>$0</w:delText>
              </w:r>
            </w:del>
          </w:p>
        </w:tc>
        <w:tc>
          <w:tcPr>
            <w:tcW w:w="1784" w:type="dxa"/>
          </w:tcPr>
          <w:p w14:paraId="0F4FA584" w14:textId="0EAB5580" w:rsidR="00C0611A" w:rsidDel="00D17886" w:rsidRDefault="002D0F4C" w:rsidP="002C0C29">
            <w:pPr>
              <w:pStyle w:val="TableParagraph"/>
              <w:spacing w:before="0"/>
              <w:ind w:left="626" w:right="93"/>
              <w:jc w:val="right"/>
              <w:rPr>
                <w:del w:id="236" w:author="Author"/>
                <w:sz w:val="19"/>
              </w:rPr>
              <w:pPrChange w:id="237" w:author="Author">
                <w:pPr>
                  <w:pStyle w:val="TableParagraph"/>
                  <w:ind w:right="93"/>
                  <w:jc w:val="right"/>
                </w:pPr>
              </w:pPrChange>
            </w:pPr>
            <w:del w:id="238" w:author="Author">
              <w:r w:rsidDel="00D17886">
                <w:rPr>
                  <w:spacing w:val="-5"/>
                  <w:sz w:val="19"/>
                </w:rPr>
                <w:delText>$0</w:delText>
              </w:r>
            </w:del>
          </w:p>
        </w:tc>
        <w:tc>
          <w:tcPr>
            <w:tcW w:w="1682" w:type="dxa"/>
          </w:tcPr>
          <w:p w14:paraId="7D8D8274" w14:textId="206ACBDD" w:rsidR="00C0611A" w:rsidDel="00D17886" w:rsidRDefault="002D0F4C" w:rsidP="002C0C29">
            <w:pPr>
              <w:pStyle w:val="TableParagraph"/>
              <w:spacing w:before="0"/>
              <w:ind w:left="626" w:right="96"/>
              <w:jc w:val="right"/>
              <w:rPr>
                <w:del w:id="239" w:author="Author"/>
                <w:sz w:val="19"/>
              </w:rPr>
              <w:pPrChange w:id="240" w:author="Author">
                <w:pPr>
                  <w:pStyle w:val="TableParagraph"/>
                  <w:ind w:right="96"/>
                  <w:jc w:val="right"/>
                </w:pPr>
              </w:pPrChange>
            </w:pPr>
            <w:del w:id="241" w:author="Author">
              <w:r w:rsidDel="00D17886">
                <w:rPr>
                  <w:spacing w:val="-5"/>
                  <w:sz w:val="19"/>
                </w:rPr>
                <w:delText>$0</w:delText>
              </w:r>
            </w:del>
          </w:p>
        </w:tc>
        <w:tc>
          <w:tcPr>
            <w:tcW w:w="1891" w:type="dxa"/>
            <w:tcBorders>
              <w:right w:val="nil"/>
            </w:tcBorders>
          </w:tcPr>
          <w:p w14:paraId="38D2A39D" w14:textId="09A42DF9" w:rsidR="00C0611A" w:rsidDel="00D17886" w:rsidRDefault="002D0F4C" w:rsidP="002C0C29">
            <w:pPr>
              <w:pStyle w:val="TableParagraph"/>
              <w:spacing w:before="0"/>
              <w:ind w:left="626" w:right="-29"/>
              <w:jc w:val="right"/>
              <w:rPr>
                <w:del w:id="242" w:author="Author"/>
                <w:sz w:val="19"/>
              </w:rPr>
              <w:pPrChange w:id="243" w:author="Author">
                <w:pPr>
                  <w:pStyle w:val="TableParagraph"/>
                  <w:ind w:right="-29"/>
                  <w:jc w:val="right"/>
                </w:pPr>
              </w:pPrChange>
            </w:pPr>
            <w:del w:id="244" w:author="Author">
              <w:r w:rsidDel="00D17886">
                <w:rPr>
                  <w:spacing w:val="-5"/>
                  <w:sz w:val="19"/>
                </w:rPr>
                <w:delText>$0</w:delText>
              </w:r>
            </w:del>
          </w:p>
        </w:tc>
      </w:tr>
      <w:tr w:rsidR="00F94621" w:rsidDel="00D17886" w14:paraId="2DB6AC66" w14:textId="5CAC3D91" w:rsidTr="00DF0353">
        <w:trPr>
          <w:trHeight w:val="716"/>
          <w:del w:id="245" w:author="Author"/>
        </w:trPr>
        <w:tc>
          <w:tcPr>
            <w:tcW w:w="1980" w:type="dxa"/>
          </w:tcPr>
          <w:p w14:paraId="16F4655D" w14:textId="4072CB14" w:rsidR="00C0611A" w:rsidDel="00D17886" w:rsidRDefault="00C0611A" w:rsidP="002C0C29">
            <w:pPr>
              <w:pStyle w:val="TableParagraph"/>
              <w:spacing w:before="0"/>
              <w:ind w:left="626"/>
              <w:rPr>
                <w:del w:id="246" w:author="Author"/>
                <w:b/>
                <w:sz w:val="19"/>
              </w:rPr>
              <w:pPrChange w:id="247" w:author="Author">
                <w:pPr>
                  <w:pStyle w:val="TableParagraph"/>
                  <w:spacing w:before="57"/>
                </w:pPr>
              </w:pPrChange>
            </w:pPr>
          </w:p>
          <w:p w14:paraId="38E16CFD" w14:textId="5A9C1025" w:rsidR="00C0611A" w:rsidDel="00D17886" w:rsidRDefault="002D0F4C" w:rsidP="002C0C29">
            <w:pPr>
              <w:pStyle w:val="TableParagraph"/>
              <w:spacing w:before="0"/>
              <w:ind w:left="626" w:right="89"/>
              <w:jc w:val="right"/>
              <w:rPr>
                <w:del w:id="248" w:author="Author"/>
                <w:i/>
                <w:sz w:val="19"/>
              </w:rPr>
              <w:pPrChange w:id="249" w:author="Author">
                <w:pPr>
                  <w:pStyle w:val="TableParagraph"/>
                  <w:spacing w:before="0"/>
                  <w:ind w:right="89"/>
                  <w:jc w:val="right"/>
                </w:pPr>
              </w:pPrChange>
            </w:pPr>
            <w:del w:id="250" w:author="Author">
              <w:r w:rsidDel="00D17886">
                <w:rPr>
                  <w:i/>
                  <w:sz w:val="19"/>
                </w:rPr>
                <w:delText>Revenue</w:delText>
              </w:r>
              <w:r w:rsidDel="00D17886">
                <w:rPr>
                  <w:i/>
                  <w:spacing w:val="13"/>
                  <w:sz w:val="19"/>
                </w:rPr>
                <w:delText xml:space="preserve"> </w:delText>
              </w:r>
              <w:r w:rsidDel="00D17886">
                <w:rPr>
                  <w:i/>
                  <w:spacing w:val="-2"/>
                  <w:sz w:val="19"/>
                </w:rPr>
                <w:delText>Fund(s)</w:delText>
              </w:r>
            </w:del>
          </w:p>
        </w:tc>
        <w:tc>
          <w:tcPr>
            <w:tcW w:w="7200" w:type="dxa"/>
            <w:gridSpan w:val="4"/>
            <w:tcBorders>
              <w:right w:val="nil"/>
            </w:tcBorders>
          </w:tcPr>
          <w:p w14:paraId="3B1EF556" w14:textId="79D788E9" w:rsidR="00C0611A" w:rsidDel="00D17886" w:rsidRDefault="002D0F4C" w:rsidP="002C0C29">
            <w:pPr>
              <w:pStyle w:val="TableParagraph"/>
              <w:spacing w:before="0"/>
              <w:ind w:left="626"/>
              <w:rPr>
                <w:del w:id="251" w:author="Author"/>
                <w:sz w:val="21"/>
              </w:rPr>
              <w:pPrChange w:id="252" w:author="Author">
                <w:pPr>
                  <w:pStyle w:val="TableParagraph"/>
                  <w:spacing w:before="67"/>
                  <w:ind w:left="118"/>
                </w:pPr>
              </w:pPrChange>
            </w:pPr>
            <w:del w:id="253" w:author="Author">
              <w:r w:rsidDel="00D17886">
                <w:rPr>
                  <w:spacing w:val="-4"/>
                  <w:sz w:val="21"/>
                </w:rPr>
                <w:delText>None</w:delText>
              </w:r>
            </w:del>
          </w:p>
        </w:tc>
      </w:tr>
      <w:tr w:rsidR="00F94621" w:rsidDel="00D17886" w14:paraId="22E483D9" w14:textId="675A17B4" w:rsidTr="00DF0353">
        <w:trPr>
          <w:trHeight w:val="350"/>
          <w:del w:id="254" w:author="Author"/>
        </w:trPr>
        <w:tc>
          <w:tcPr>
            <w:tcW w:w="1980" w:type="dxa"/>
          </w:tcPr>
          <w:p w14:paraId="54009BD2" w14:textId="0918352E" w:rsidR="00C0611A" w:rsidDel="00D17886" w:rsidRDefault="002D0F4C" w:rsidP="002C0C29">
            <w:pPr>
              <w:pStyle w:val="TableParagraph"/>
              <w:spacing w:before="0"/>
              <w:ind w:left="626"/>
              <w:rPr>
                <w:del w:id="255" w:author="Author"/>
                <w:b/>
                <w:sz w:val="19"/>
              </w:rPr>
              <w:pPrChange w:id="256" w:author="Author">
                <w:pPr>
                  <w:pStyle w:val="TableParagraph"/>
                  <w:ind w:left="104"/>
                </w:pPr>
              </w:pPrChange>
            </w:pPr>
            <w:del w:id="257" w:author="Author">
              <w:r w:rsidDel="00D17886">
                <w:rPr>
                  <w:b/>
                  <w:spacing w:val="-2"/>
                  <w:sz w:val="19"/>
                </w:rPr>
                <w:delText>Expenditures</w:delText>
              </w:r>
            </w:del>
          </w:p>
        </w:tc>
        <w:tc>
          <w:tcPr>
            <w:tcW w:w="1843" w:type="dxa"/>
          </w:tcPr>
          <w:p w14:paraId="3666AE2B" w14:textId="66D6A444" w:rsidR="00C0611A" w:rsidDel="00D17886" w:rsidRDefault="002D0F4C" w:rsidP="002C0C29">
            <w:pPr>
              <w:pStyle w:val="TableParagraph"/>
              <w:spacing w:before="0"/>
              <w:ind w:left="626" w:right="89"/>
              <w:jc w:val="right"/>
              <w:rPr>
                <w:del w:id="258" w:author="Author"/>
                <w:sz w:val="19"/>
              </w:rPr>
              <w:pPrChange w:id="259" w:author="Author">
                <w:pPr>
                  <w:pStyle w:val="TableParagraph"/>
                  <w:ind w:right="89"/>
                  <w:jc w:val="right"/>
                </w:pPr>
              </w:pPrChange>
            </w:pPr>
            <w:del w:id="260" w:author="Author">
              <w:r w:rsidDel="00D17886">
                <w:rPr>
                  <w:spacing w:val="-5"/>
                  <w:sz w:val="19"/>
                </w:rPr>
                <w:delText>$0</w:delText>
              </w:r>
            </w:del>
          </w:p>
        </w:tc>
        <w:tc>
          <w:tcPr>
            <w:tcW w:w="1784" w:type="dxa"/>
          </w:tcPr>
          <w:p w14:paraId="1C346A29" w14:textId="701591F0" w:rsidR="00C0611A" w:rsidDel="00D17886" w:rsidRDefault="002D0F4C" w:rsidP="002C0C29">
            <w:pPr>
              <w:pStyle w:val="TableParagraph"/>
              <w:spacing w:before="0"/>
              <w:ind w:left="626"/>
              <w:rPr>
                <w:del w:id="261" w:author="Author"/>
                <w:sz w:val="19"/>
              </w:rPr>
              <w:pPrChange w:id="262" w:author="Author">
                <w:pPr>
                  <w:pStyle w:val="TableParagraph"/>
                  <w:ind w:left="305"/>
                </w:pPr>
              </w:pPrChange>
            </w:pPr>
            <w:del w:id="263" w:author="Author">
              <w:r w:rsidDel="00D17886">
                <w:rPr>
                  <w:spacing w:val="-2"/>
                  <w:sz w:val="19"/>
                </w:rPr>
                <w:delText>Indeterminable</w:delText>
              </w:r>
            </w:del>
          </w:p>
        </w:tc>
        <w:tc>
          <w:tcPr>
            <w:tcW w:w="1682" w:type="dxa"/>
          </w:tcPr>
          <w:p w14:paraId="21D965C3" w14:textId="5CD8FEA8" w:rsidR="00C0611A" w:rsidDel="00D17886" w:rsidRDefault="002D0F4C" w:rsidP="002C0C29">
            <w:pPr>
              <w:pStyle w:val="TableParagraph"/>
              <w:spacing w:before="0"/>
              <w:ind w:left="626"/>
              <w:rPr>
                <w:del w:id="264" w:author="Author"/>
                <w:sz w:val="19"/>
              </w:rPr>
              <w:pPrChange w:id="265" w:author="Author">
                <w:pPr>
                  <w:pStyle w:val="TableParagraph"/>
                  <w:ind w:left="251"/>
                </w:pPr>
              </w:pPrChange>
            </w:pPr>
            <w:del w:id="266" w:author="Author">
              <w:r w:rsidDel="00D17886">
                <w:rPr>
                  <w:spacing w:val="-2"/>
                  <w:sz w:val="19"/>
                </w:rPr>
                <w:delText>Indeterminable</w:delText>
              </w:r>
            </w:del>
          </w:p>
        </w:tc>
        <w:tc>
          <w:tcPr>
            <w:tcW w:w="1891" w:type="dxa"/>
            <w:tcBorders>
              <w:right w:val="nil"/>
            </w:tcBorders>
          </w:tcPr>
          <w:p w14:paraId="2C21AC87" w14:textId="3B5FDACF" w:rsidR="00C0611A" w:rsidDel="00D17886" w:rsidRDefault="002D0F4C" w:rsidP="002C0C29">
            <w:pPr>
              <w:pStyle w:val="TableParagraph"/>
              <w:spacing w:before="0"/>
              <w:ind w:left="626"/>
              <w:rPr>
                <w:del w:id="267" w:author="Author"/>
                <w:sz w:val="19"/>
              </w:rPr>
              <w:pPrChange w:id="268" w:author="Author">
                <w:pPr>
                  <w:pStyle w:val="TableParagraph"/>
                  <w:ind w:left="283"/>
                </w:pPr>
              </w:pPrChange>
            </w:pPr>
            <w:del w:id="269" w:author="Author">
              <w:r w:rsidDel="00D17886">
                <w:rPr>
                  <w:spacing w:val="-2"/>
                  <w:sz w:val="19"/>
                </w:rPr>
                <w:delText>Indeterminable</w:delText>
              </w:r>
            </w:del>
          </w:p>
        </w:tc>
      </w:tr>
      <w:tr w:rsidR="00F94621" w:rsidDel="00D17886" w14:paraId="4F272300" w14:textId="2A2357E4" w:rsidTr="00DF0353">
        <w:trPr>
          <w:trHeight w:val="716"/>
          <w:del w:id="270" w:author="Author"/>
        </w:trPr>
        <w:tc>
          <w:tcPr>
            <w:tcW w:w="1980" w:type="dxa"/>
          </w:tcPr>
          <w:p w14:paraId="33A2D647" w14:textId="064C52CC" w:rsidR="00C0611A" w:rsidDel="00D17886" w:rsidRDefault="00C0611A" w:rsidP="002C0C29">
            <w:pPr>
              <w:pStyle w:val="TableParagraph"/>
              <w:spacing w:before="0"/>
              <w:ind w:left="626"/>
              <w:rPr>
                <w:del w:id="271" w:author="Author"/>
                <w:b/>
                <w:sz w:val="19"/>
              </w:rPr>
              <w:pPrChange w:id="272" w:author="Author">
                <w:pPr>
                  <w:pStyle w:val="TableParagraph"/>
                  <w:spacing w:before="57"/>
                </w:pPr>
              </w:pPrChange>
            </w:pPr>
          </w:p>
          <w:p w14:paraId="09032F59" w14:textId="7A9A55EF" w:rsidR="00C0611A" w:rsidDel="00D17886" w:rsidRDefault="002D0F4C" w:rsidP="002C0C29">
            <w:pPr>
              <w:pStyle w:val="TableParagraph"/>
              <w:spacing w:before="0"/>
              <w:ind w:left="626" w:right="89"/>
              <w:jc w:val="right"/>
              <w:rPr>
                <w:del w:id="273" w:author="Author"/>
                <w:i/>
                <w:sz w:val="19"/>
              </w:rPr>
              <w:pPrChange w:id="274" w:author="Author">
                <w:pPr>
                  <w:pStyle w:val="TableParagraph"/>
                  <w:spacing w:before="0"/>
                  <w:ind w:right="89"/>
                  <w:jc w:val="right"/>
                </w:pPr>
              </w:pPrChange>
            </w:pPr>
            <w:del w:id="275" w:author="Author">
              <w:r w:rsidDel="00D17886">
                <w:rPr>
                  <w:i/>
                  <w:sz w:val="19"/>
                </w:rPr>
                <w:delText>Funding</w:delText>
              </w:r>
              <w:r w:rsidDel="00D17886">
                <w:rPr>
                  <w:i/>
                  <w:spacing w:val="13"/>
                  <w:sz w:val="19"/>
                </w:rPr>
                <w:delText xml:space="preserve"> </w:delText>
              </w:r>
              <w:r w:rsidDel="00D17886">
                <w:rPr>
                  <w:i/>
                  <w:spacing w:val="-2"/>
                  <w:sz w:val="19"/>
                </w:rPr>
                <w:delText>Source(s)</w:delText>
              </w:r>
            </w:del>
          </w:p>
        </w:tc>
        <w:tc>
          <w:tcPr>
            <w:tcW w:w="7200" w:type="dxa"/>
            <w:gridSpan w:val="4"/>
            <w:tcBorders>
              <w:right w:val="nil"/>
            </w:tcBorders>
          </w:tcPr>
          <w:p w14:paraId="5A3C1CBB" w14:textId="301B80A7" w:rsidR="00C0611A" w:rsidDel="00D17886" w:rsidRDefault="002D0F4C" w:rsidP="002C0C29">
            <w:pPr>
              <w:pStyle w:val="TableParagraph"/>
              <w:spacing w:before="0"/>
              <w:ind w:left="626"/>
              <w:rPr>
                <w:del w:id="276" w:author="Author"/>
                <w:sz w:val="21"/>
              </w:rPr>
              <w:pPrChange w:id="277" w:author="Author">
                <w:pPr>
                  <w:pStyle w:val="TableParagraph"/>
                  <w:spacing w:before="67"/>
                  <w:ind w:left="118"/>
                </w:pPr>
              </w:pPrChange>
            </w:pPr>
            <w:del w:id="278" w:author="Author">
              <w:r w:rsidDel="00D17886">
                <w:rPr>
                  <w:sz w:val="21"/>
                </w:rPr>
                <w:delText>General</w:delText>
              </w:r>
              <w:r w:rsidDel="00D17886">
                <w:rPr>
                  <w:spacing w:val="14"/>
                  <w:sz w:val="21"/>
                </w:rPr>
                <w:delText xml:space="preserve"> </w:delText>
              </w:r>
              <w:r w:rsidDel="00D17886">
                <w:rPr>
                  <w:spacing w:val="-4"/>
                  <w:sz w:val="21"/>
                </w:rPr>
                <w:delText>Fund</w:delText>
              </w:r>
            </w:del>
          </w:p>
        </w:tc>
      </w:tr>
      <w:tr w:rsidR="00F94621" w:rsidDel="00D17886" w14:paraId="1132BE77" w14:textId="402303AB" w:rsidTr="00DF0353">
        <w:trPr>
          <w:trHeight w:val="350"/>
          <w:del w:id="279" w:author="Author"/>
        </w:trPr>
        <w:tc>
          <w:tcPr>
            <w:tcW w:w="1980" w:type="dxa"/>
          </w:tcPr>
          <w:p w14:paraId="2B769483" w14:textId="0B37BB85" w:rsidR="00C0611A" w:rsidDel="00D17886" w:rsidRDefault="002D0F4C" w:rsidP="002C0C29">
            <w:pPr>
              <w:pStyle w:val="TableParagraph"/>
              <w:spacing w:before="0"/>
              <w:ind w:left="626"/>
              <w:rPr>
                <w:del w:id="280" w:author="Author"/>
                <w:b/>
                <w:sz w:val="19"/>
              </w:rPr>
              <w:pPrChange w:id="281" w:author="Author">
                <w:pPr>
                  <w:pStyle w:val="TableParagraph"/>
                  <w:ind w:left="104"/>
                </w:pPr>
              </w:pPrChange>
            </w:pPr>
            <w:del w:id="282" w:author="Author">
              <w:r w:rsidDel="00D17886">
                <w:rPr>
                  <w:b/>
                  <w:spacing w:val="-2"/>
                  <w:sz w:val="19"/>
                </w:rPr>
                <w:delText>Appropriations</w:delText>
              </w:r>
            </w:del>
          </w:p>
        </w:tc>
        <w:tc>
          <w:tcPr>
            <w:tcW w:w="1843" w:type="dxa"/>
          </w:tcPr>
          <w:p w14:paraId="7F2C3370" w14:textId="4A09A765" w:rsidR="00C0611A" w:rsidDel="00D17886" w:rsidRDefault="002D0F4C" w:rsidP="002C0C29">
            <w:pPr>
              <w:pStyle w:val="TableParagraph"/>
              <w:spacing w:before="0"/>
              <w:ind w:left="626" w:right="89"/>
              <w:jc w:val="right"/>
              <w:rPr>
                <w:del w:id="283" w:author="Author"/>
                <w:sz w:val="19"/>
              </w:rPr>
              <w:pPrChange w:id="284" w:author="Author">
                <w:pPr>
                  <w:pStyle w:val="TableParagraph"/>
                  <w:ind w:right="89"/>
                  <w:jc w:val="right"/>
                </w:pPr>
              </w:pPrChange>
            </w:pPr>
            <w:del w:id="285" w:author="Author">
              <w:r w:rsidDel="00D17886">
                <w:rPr>
                  <w:spacing w:val="-5"/>
                  <w:sz w:val="19"/>
                </w:rPr>
                <w:delText>$0</w:delText>
              </w:r>
            </w:del>
          </w:p>
        </w:tc>
        <w:tc>
          <w:tcPr>
            <w:tcW w:w="1784" w:type="dxa"/>
          </w:tcPr>
          <w:p w14:paraId="5DBE4553" w14:textId="78E8C32D" w:rsidR="00C0611A" w:rsidDel="00D17886" w:rsidRDefault="002D0F4C" w:rsidP="002C0C29">
            <w:pPr>
              <w:pStyle w:val="TableParagraph"/>
              <w:spacing w:before="0"/>
              <w:ind w:left="626" w:right="93"/>
              <w:jc w:val="right"/>
              <w:rPr>
                <w:del w:id="286" w:author="Author"/>
                <w:sz w:val="19"/>
              </w:rPr>
              <w:pPrChange w:id="287" w:author="Author">
                <w:pPr>
                  <w:pStyle w:val="TableParagraph"/>
                  <w:ind w:right="93"/>
                  <w:jc w:val="right"/>
                </w:pPr>
              </w:pPrChange>
            </w:pPr>
            <w:del w:id="288" w:author="Author">
              <w:r w:rsidDel="00D17886">
                <w:rPr>
                  <w:spacing w:val="-5"/>
                  <w:sz w:val="19"/>
                </w:rPr>
                <w:delText>$0</w:delText>
              </w:r>
            </w:del>
          </w:p>
        </w:tc>
        <w:tc>
          <w:tcPr>
            <w:tcW w:w="1682" w:type="dxa"/>
          </w:tcPr>
          <w:p w14:paraId="677661BC" w14:textId="2134AB40" w:rsidR="00C0611A" w:rsidDel="00D17886" w:rsidRDefault="002D0F4C" w:rsidP="002C0C29">
            <w:pPr>
              <w:pStyle w:val="TableParagraph"/>
              <w:spacing w:before="0"/>
              <w:ind w:left="626" w:right="96"/>
              <w:jc w:val="right"/>
              <w:rPr>
                <w:del w:id="289" w:author="Author"/>
                <w:sz w:val="19"/>
              </w:rPr>
              <w:pPrChange w:id="290" w:author="Author">
                <w:pPr>
                  <w:pStyle w:val="TableParagraph"/>
                  <w:ind w:right="96"/>
                  <w:jc w:val="right"/>
                </w:pPr>
              </w:pPrChange>
            </w:pPr>
            <w:del w:id="291" w:author="Author">
              <w:r w:rsidDel="00D17886">
                <w:rPr>
                  <w:spacing w:val="-5"/>
                  <w:sz w:val="19"/>
                </w:rPr>
                <w:delText>$0</w:delText>
              </w:r>
            </w:del>
          </w:p>
        </w:tc>
        <w:tc>
          <w:tcPr>
            <w:tcW w:w="1891" w:type="dxa"/>
            <w:tcBorders>
              <w:right w:val="nil"/>
            </w:tcBorders>
          </w:tcPr>
          <w:p w14:paraId="4390484E" w14:textId="4DBF54BF" w:rsidR="00C0611A" w:rsidDel="00D17886" w:rsidRDefault="002D0F4C" w:rsidP="002C0C29">
            <w:pPr>
              <w:pStyle w:val="TableParagraph"/>
              <w:spacing w:before="0"/>
              <w:ind w:left="626" w:right="-29"/>
              <w:jc w:val="right"/>
              <w:rPr>
                <w:del w:id="292" w:author="Author"/>
                <w:sz w:val="19"/>
              </w:rPr>
              <w:pPrChange w:id="293" w:author="Author">
                <w:pPr>
                  <w:pStyle w:val="TableParagraph"/>
                  <w:ind w:right="-29"/>
                  <w:jc w:val="right"/>
                </w:pPr>
              </w:pPrChange>
            </w:pPr>
            <w:del w:id="294" w:author="Author">
              <w:r w:rsidDel="00D17886">
                <w:rPr>
                  <w:spacing w:val="-5"/>
                  <w:sz w:val="19"/>
                </w:rPr>
                <w:delText>$0</w:delText>
              </w:r>
            </w:del>
          </w:p>
        </w:tc>
      </w:tr>
      <w:tr w:rsidR="00F94621" w:rsidDel="00D17886" w14:paraId="6391D8F3" w14:textId="79A6E29B" w:rsidTr="00DF0353">
        <w:trPr>
          <w:trHeight w:val="716"/>
          <w:del w:id="295" w:author="Author"/>
        </w:trPr>
        <w:tc>
          <w:tcPr>
            <w:tcW w:w="1980" w:type="dxa"/>
          </w:tcPr>
          <w:p w14:paraId="62C1A4CF" w14:textId="1A50A09F" w:rsidR="00C0611A" w:rsidDel="00D17886" w:rsidRDefault="00C0611A" w:rsidP="002C0C29">
            <w:pPr>
              <w:pStyle w:val="TableParagraph"/>
              <w:spacing w:before="0"/>
              <w:ind w:left="626"/>
              <w:rPr>
                <w:del w:id="296" w:author="Author"/>
                <w:b/>
                <w:sz w:val="19"/>
              </w:rPr>
              <w:pPrChange w:id="297" w:author="Author">
                <w:pPr>
                  <w:pStyle w:val="TableParagraph"/>
                  <w:spacing w:before="57"/>
                </w:pPr>
              </w:pPrChange>
            </w:pPr>
          </w:p>
          <w:p w14:paraId="39DC8146" w14:textId="197D75BB" w:rsidR="00C0611A" w:rsidDel="00D17886" w:rsidRDefault="002D0F4C" w:rsidP="002C0C29">
            <w:pPr>
              <w:pStyle w:val="TableParagraph"/>
              <w:spacing w:before="0"/>
              <w:ind w:left="626" w:right="89"/>
              <w:jc w:val="right"/>
              <w:rPr>
                <w:del w:id="298" w:author="Author"/>
                <w:i/>
                <w:sz w:val="19"/>
              </w:rPr>
              <w:pPrChange w:id="299" w:author="Author">
                <w:pPr>
                  <w:pStyle w:val="TableParagraph"/>
                  <w:spacing w:before="0"/>
                  <w:ind w:right="89"/>
                  <w:jc w:val="right"/>
                </w:pPr>
              </w:pPrChange>
            </w:pPr>
            <w:del w:id="300" w:author="Author">
              <w:r w:rsidDel="00D17886">
                <w:rPr>
                  <w:i/>
                  <w:sz w:val="19"/>
                </w:rPr>
                <w:delText>Funding</w:delText>
              </w:r>
              <w:r w:rsidDel="00D17886">
                <w:rPr>
                  <w:i/>
                  <w:spacing w:val="13"/>
                  <w:sz w:val="19"/>
                </w:rPr>
                <w:delText xml:space="preserve"> </w:delText>
              </w:r>
              <w:r w:rsidDel="00D17886">
                <w:rPr>
                  <w:i/>
                  <w:spacing w:val="-2"/>
                  <w:sz w:val="19"/>
                </w:rPr>
                <w:delText>Source(s)</w:delText>
              </w:r>
            </w:del>
          </w:p>
        </w:tc>
        <w:tc>
          <w:tcPr>
            <w:tcW w:w="7200" w:type="dxa"/>
            <w:gridSpan w:val="4"/>
            <w:tcBorders>
              <w:right w:val="nil"/>
            </w:tcBorders>
          </w:tcPr>
          <w:p w14:paraId="5B583FBB" w14:textId="75813A4F" w:rsidR="00C0611A" w:rsidDel="00D17886" w:rsidRDefault="002D0F4C" w:rsidP="002C0C29">
            <w:pPr>
              <w:pStyle w:val="TableParagraph"/>
              <w:spacing w:before="0"/>
              <w:ind w:left="626"/>
              <w:rPr>
                <w:del w:id="301" w:author="Author"/>
                <w:sz w:val="21"/>
              </w:rPr>
              <w:pPrChange w:id="302" w:author="Author">
                <w:pPr>
                  <w:pStyle w:val="TableParagraph"/>
                  <w:spacing w:before="67"/>
                  <w:ind w:left="118"/>
                </w:pPr>
              </w:pPrChange>
            </w:pPr>
            <w:del w:id="303" w:author="Author">
              <w:r w:rsidDel="00D17886">
                <w:rPr>
                  <w:spacing w:val="-4"/>
                  <w:sz w:val="21"/>
                </w:rPr>
                <w:delText>None</w:delText>
              </w:r>
            </w:del>
          </w:p>
        </w:tc>
      </w:tr>
    </w:tbl>
    <w:p w14:paraId="6D3CD152" w14:textId="62519A22" w:rsidR="00C0611A" w:rsidDel="00D17886" w:rsidRDefault="002D0F4C" w:rsidP="002C0C29">
      <w:pPr>
        <w:pStyle w:val="ListParagraph"/>
        <w:numPr>
          <w:ilvl w:val="0"/>
          <w:numId w:val="1"/>
        </w:numPr>
        <w:tabs>
          <w:tab w:val="left" w:pos="738"/>
        </w:tabs>
        <w:ind w:left="626" w:right="0" w:hanging="116"/>
        <w:jc w:val="left"/>
        <w:rPr>
          <w:del w:id="304" w:author="Author"/>
          <w:sz w:val="17"/>
        </w:rPr>
        <w:pPrChange w:id="305" w:author="Author">
          <w:pPr>
            <w:pStyle w:val="ListParagraph"/>
            <w:numPr>
              <w:numId w:val="1"/>
            </w:numPr>
            <w:tabs>
              <w:tab w:val="left" w:pos="738"/>
            </w:tabs>
            <w:spacing w:before="89"/>
            <w:ind w:left="738" w:right="0" w:hanging="116"/>
            <w:jc w:val="left"/>
          </w:pPr>
        </w:pPrChange>
      </w:pPr>
      <w:del w:id="306" w:author="Author">
        <w:r w:rsidDel="00D17886">
          <w:rPr>
            <w:sz w:val="19"/>
          </w:rPr>
          <w:delText>Does</w:delText>
        </w:r>
        <w:r w:rsidDel="00D17886">
          <w:rPr>
            <w:spacing w:val="11"/>
            <w:sz w:val="19"/>
          </w:rPr>
          <w:delText xml:space="preserve"> </w:delText>
        </w:r>
        <w:r w:rsidDel="00D17886">
          <w:rPr>
            <w:sz w:val="19"/>
          </w:rPr>
          <w:delText>this</w:delText>
        </w:r>
        <w:r w:rsidDel="00D17886">
          <w:rPr>
            <w:spacing w:val="11"/>
            <w:sz w:val="19"/>
          </w:rPr>
          <w:delText xml:space="preserve"> </w:delText>
        </w:r>
        <w:r w:rsidDel="00D17886">
          <w:rPr>
            <w:sz w:val="19"/>
          </w:rPr>
          <w:delText>bill</w:delText>
        </w:r>
        <w:r w:rsidDel="00D17886">
          <w:rPr>
            <w:spacing w:val="11"/>
            <w:sz w:val="19"/>
          </w:rPr>
          <w:delText xml:space="preserve"> </w:delText>
        </w:r>
        <w:r w:rsidDel="00D17886">
          <w:rPr>
            <w:sz w:val="19"/>
          </w:rPr>
          <w:delText>provide</w:delText>
        </w:r>
        <w:r w:rsidDel="00D17886">
          <w:rPr>
            <w:spacing w:val="11"/>
            <w:sz w:val="19"/>
          </w:rPr>
          <w:delText xml:space="preserve"> </w:delText>
        </w:r>
        <w:r w:rsidDel="00D17886">
          <w:rPr>
            <w:sz w:val="19"/>
          </w:rPr>
          <w:delText>sufﬁcient</w:delText>
        </w:r>
        <w:r w:rsidDel="00D17886">
          <w:rPr>
            <w:spacing w:val="11"/>
            <w:sz w:val="19"/>
          </w:rPr>
          <w:delText xml:space="preserve"> </w:delText>
        </w:r>
        <w:r w:rsidDel="00D17886">
          <w:rPr>
            <w:sz w:val="19"/>
          </w:rPr>
          <w:delText>funding</w:delText>
        </w:r>
        <w:r w:rsidDel="00D17886">
          <w:rPr>
            <w:spacing w:val="11"/>
            <w:sz w:val="19"/>
          </w:rPr>
          <w:delText xml:space="preserve"> </w:delText>
        </w:r>
        <w:r w:rsidDel="00D17886">
          <w:rPr>
            <w:sz w:val="19"/>
          </w:rPr>
          <w:delText>to</w:delText>
        </w:r>
        <w:r w:rsidDel="00D17886">
          <w:rPr>
            <w:spacing w:val="11"/>
            <w:sz w:val="19"/>
          </w:rPr>
          <w:delText xml:space="preserve"> </w:delText>
        </w:r>
        <w:r w:rsidDel="00D17886">
          <w:rPr>
            <w:sz w:val="19"/>
          </w:rPr>
          <w:delText>cover</w:delText>
        </w:r>
        <w:r w:rsidDel="00D17886">
          <w:rPr>
            <w:spacing w:val="11"/>
            <w:sz w:val="19"/>
          </w:rPr>
          <w:delText xml:space="preserve"> </w:delText>
        </w:r>
        <w:r w:rsidDel="00D17886">
          <w:rPr>
            <w:sz w:val="19"/>
          </w:rPr>
          <w:delText>estimated</w:delText>
        </w:r>
        <w:r w:rsidDel="00D17886">
          <w:rPr>
            <w:spacing w:val="11"/>
            <w:sz w:val="19"/>
          </w:rPr>
          <w:delText xml:space="preserve"> </w:delText>
        </w:r>
        <w:r w:rsidDel="00D17886">
          <w:rPr>
            <w:sz w:val="19"/>
          </w:rPr>
          <w:delText>expenditures?</w:delText>
        </w:r>
        <w:r w:rsidDel="00D17886">
          <w:rPr>
            <w:spacing w:val="12"/>
            <w:sz w:val="19"/>
          </w:rPr>
          <w:delText xml:space="preserve"> </w:delText>
        </w:r>
        <w:r w:rsidDel="00D17886">
          <w:rPr>
            <w:sz w:val="17"/>
          </w:rPr>
          <w:delText>[X]</w:delText>
        </w:r>
        <w:r w:rsidDel="00D17886">
          <w:rPr>
            <w:spacing w:val="10"/>
            <w:sz w:val="17"/>
          </w:rPr>
          <w:delText xml:space="preserve"> </w:delText>
        </w:r>
        <w:r w:rsidDel="00D17886">
          <w:rPr>
            <w:spacing w:val="-5"/>
            <w:sz w:val="17"/>
          </w:rPr>
          <w:delText>N/A</w:delText>
        </w:r>
      </w:del>
    </w:p>
    <w:p w14:paraId="513717F8" w14:textId="3430EF51" w:rsidR="00C0611A" w:rsidDel="00D17886" w:rsidRDefault="002D0F4C" w:rsidP="002C0C29">
      <w:pPr>
        <w:pStyle w:val="ListParagraph"/>
        <w:numPr>
          <w:ilvl w:val="0"/>
          <w:numId w:val="1"/>
        </w:numPr>
        <w:tabs>
          <w:tab w:val="left" w:pos="738"/>
        </w:tabs>
        <w:ind w:left="626" w:right="0" w:hanging="116"/>
        <w:jc w:val="left"/>
        <w:rPr>
          <w:del w:id="307" w:author="Author"/>
          <w:sz w:val="17"/>
        </w:rPr>
        <w:pPrChange w:id="308" w:author="Author">
          <w:pPr>
            <w:pStyle w:val="ListParagraph"/>
            <w:numPr>
              <w:numId w:val="1"/>
            </w:numPr>
            <w:tabs>
              <w:tab w:val="left" w:pos="738"/>
            </w:tabs>
            <w:spacing w:before="132"/>
            <w:ind w:left="738" w:right="0" w:hanging="116"/>
            <w:jc w:val="left"/>
          </w:pPr>
        </w:pPrChange>
      </w:pPr>
      <w:del w:id="309" w:author="Author">
        <w:r w:rsidDel="00D17886">
          <w:rPr>
            <w:sz w:val="19"/>
          </w:rPr>
          <w:delText>Does</w:delText>
        </w:r>
        <w:r w:rsidDel="00D17886">
          <w:rPr>
            <w:spacing w:val="9"/>
            <w:sz w:val="19"/>
          </w:rPr>
          <w:delText xml:space="preserve"> </w:delText>
        </w:r>
        <w:r w:rsidDel="00D17886">
          <w:rPr>
            <w:sz w:val="19"/>
          </w:rPr>
          <w:delText>this</w:delText>
        </w:r>
        <w:r w:rsidDel="00D17886">
          <w:rPr>
            <w:spacing w:val="9"/>
            <w:sz w:val="19"/>
          </w:rPr>
          <w:delText xml:space="preserve"> </w:delText>
        </w:r>
        <w:r w:rsidDel="00D17886">
          <w:rPr>
            <w:sz w:val="19"/>
          </w:rPr>
          <w:delText>bill</w:delText>
        </w:r>
        <w:r w:rsidDel="00D17886">
          <w:rPr>
            <w:spacing w:val="10"/>
            <w:sz w:val="19"/>
          </w:rPr>
          <w:delText xml:space="preserve"> </w:delText>
        </w:r>
        <w:r w:rsidDel="00D17886">
          <w:rPr>
            <w:sz w:val="19"/>
          </w:rPr>
          <w:delText>authorize</w:delText>
        </w:r>
        <w:r w:rsidDel="00D17886">
          <w:rPr>
            <w:spacing w:val="9"/>
            <w:sz w:val="19"/>
          </w:rPr>
          <w:delText xml:space="preserve"> </w:delText>
        </w:r>
        <w:r w:rsidDel="00D17886">
          <w:rPr>
            <w:sz w:val="19"/>
          </w:rPr>
          <w:delText>new</w:delText>
        </w:r>
        <w:r w:rsidDel="00D17886">
          <w:rPr>
            <w:spacing w:val="9"/>
            <w:sz w:val="19"/>
          </w:rPr>
          <w:delText xml:space="preserve"> </w:delText>
        </w:r>
        <w:r w:rsidDel="00D17886">
          <w:rPr>
            <w:sz w:val="19"/>
          </w:rPr>
          <w:delText>positions</w:delText>
        </w:r>
        <w:r w:rsidDel="00D17886">
          <w:rPr>
            <w:spacing w:val="10"/>
            <w:sz w:val="19"/>
          </w:rPr>
          <w:delText xml:space="preserve"> </w:delText>
        </w:r>
        <w:r w:rsidDel="00D17886">
          <w:rPr>
            <w:sz w:val="19"/>
          </w:rPr>
          <w:delText>to</w:delText>
        </w:r>
        <w:r w:rsidDel="00D17886">
          <w:rPr>
            <w:spacing w:val="9"/>
            <w:sz w:val="19"/>
          </w:rPr>
          <w:delText xml:space="preserve"> </w:delText>
        </w:r>
        <w:r w:rsidDel="00D17886">
          <w:rPr>
            <w:sz w:val="19"/>
          </w:rPr>
          <w:delText>implement</w:delText>
        </w:r>
        <w:r w:rsidDel="00D17886">
          <w:rPr>
            <w:spacing w:val="9"/>
            <w:sz w:val="19"/>
          </w:rPr>
          <w:delText xml:space="preserve"> </w:delText>
        </w:r>
        <w:r w:rsidDel="00D17886">
          <w:rPr>
            <w:sz w:val="19"/>
          </w:rPr>
          <w:delText>this</w:delText>
        </w:r>
        <w:r w:rsidDel="00D17886">
          <w:rPr>
            <w:spacing w:val="10"/>
            <w:sz w:val="19"/>
          </w:rPr>
          <w:delText xml:space="preserve"> </w:delText>
        </w:r>
        <w:r w:rsidDel="00D17886">
          <w:rPr>
            <w:sz w:val="19"/>
          </w:rPr>
          <w:delText>bill?</w:delText>
        </w:r>
        <w:r w:rsidDel="00D17886">
          <w:rPr>
            <w:spacing w:val="9"/>
            <w:sz w:val="19"/>
          </w:rPr>
          <w:delText xml:space="preserve"> </w:delText>
        </w:r>
        <w:r w:rsidDel="00D17886">
          <w:rPr>
            <w:sz w:val="17"/>
          </w:rPr>
          <w:delText>[X]</w:delText>
        </w:r>
        <w:r w:rsidDel="00D17886">
          <w:rPr>
            <w:spacing w:val="9"/>
            <w:sz w:val="17"/>
          </w:rPr>
          <w:delText xml:space="preserve"> </w:delText>
        </w:r>
        <w:r w:rsidDel="00D17886">
          <w:rPr>
            <w:spacing w:val="-5"/>
            <w:sz w:val="17"/>
          </w:rPr>
          <w:delText>No</w:delText>
        </w:r>
      </w:del>
    </w:p>
    <w:p w14:paraId="499F7590" w14:textId="5459B5B4" w:rsidR="00C0611A" w:rsidDel="00D17886" w:rsidRDefault="00C0611A" w:rsidP="002C0C29">
      <w:pPr>
        <w:pStyle w:val="BodyText"/>
        <w:rPr>
          <w:del w:id="310" w:author="Author"/>
        </w:rPr>
        <w:pPrChange w:id="311" w:author="Author">
          <w:pPr>
            <w:pStyle w:val="BodyText"/>
            <w:ind w:left="0"/>
          </w:pPr>
        </w:pPrChange>
      </w:pPr>
    </w:p>
    <w:p w14:paraId="056DE172" w14:textId="109C9039" w:rsidR="00C0611A" w:rsidDel="00D17886" w:rsidRDefault="00C0611A" w:rsidP="002C0C29">
      <w:pPr>
        <w:pStyle w:val="BodyText"/>
        <w:rPr>
          <w:del w:id="312" w:author="Author"/>
        </w:rPr>
        <w:pPrChange w:id="313" w:author="Author">
          <w:pPr>
            <w:pStyle w:val="BodyText"/>
            <w:ind w:left="0"/>
          </w:pPr>
        </w:pPrChange>
      </w:pPr>
    </w:p>
    <w:p w14:paraId="636E7481" w14:textId="6155A3FC" w:rsidR="00C0611A" w:rsidDel="00D17886" w:rsidRDefault="00C0611A" w:rsidP="002C0C29">
      <w:pPr>
        <w:pStyle w:val="BodyText"/>
        <w:rPr>
          <w:del w:id="314" w:author="Author"/>
        </w:rPr>
        <w:pPrChange w:id="315" w:author="Author">
          <w:pPr>
            <w:pStyle w:val="BodyText"/>
            <w:spacing w:before="179"/>
            <w:ind w:left="0"/>
          </w:pPr>
        </w:pPrChange>
      </w:pPr>
    </w:p>
    <w:p w14:paraId="1F786B82" w14:textId="461540F6" w:rsidR="00C0611A" w:rsidDel="00D17886" w:rsidRDefault="002D0F4C" w:rsidP="002C0C29">
      <w:pPr>
        <w:pStyle w:val="Heading1"/>
        <w:rPr>
          <w:del w:id="316" w:author="Author"/>
        </w:rPr>
        <w:pPrChange w:id="317" w:author="Author">
          <w:pPr>
            <w:pStyle w:val="Heading1"/>
          </w:pPr>
        </w:pPrChange>
      </w:pPr>
      <w:del w:id="318" w:author="Author">
        <w:r w:rsidDel="00D17886">
          <w:rPr>
            <w:spacing w:val="-2"/>
          </w:rPr>
          <w:delText>METHODOLOGY:</w:delText>
        </w:r>
      </w:del>
    </w:p>
    <w:p w14:paraId="69C10A41" w14:textId="2BC88FA3" w:rsidR="00C0611A" w:rsidDel="00D17886" w:rsidRDefault="002D0F4C" w:rsidP="002C0C29">
      <w:pPr>
        <w:pStyle w:val="BodyText"/>
        <w:spacing w:line="386" w:lineRule="auto"/>
        <w:ind w:right="1801"/>
        <w:rPr>
          <w:del w:id="319" w:author="Author"/>
        </w:rPr>
        <w:pPrChange w:id="320" w:author="Author">
          <w:pPr>
            <w:pStyle w:val="BodyText"/>
            <w:spacing w:before="133" w:line="386" w:lineRule="auto"/>
            <w:ind w:left="977" w:right="1801"/>
          </w:pPr>
        </w:pPrChange>
      </w:pPr>
      <w:del w:id="321" w:author="Author">
        <w:r w:rsidDel="00D17886">
          <w:delText>This</w:delText>
        </w:r>
        <w:r w:rsidDel="00D17886">
          <w:rPr>
            <w:spacing w:val="80"/>
          </w:rPr>
          <w:delText xml:space="preserve"> </w:delText>
        </w:r>
        <w:r w:rsidDel="00D17886">
          <w:delText>bill</w:delText>
        </w:r>
        <w:r w:rsidDel="00D17886">
          <w:rPr>
            <w:spacing w:val="80"/>
          </w:rPr>
          <w:delText xml:space="preserve"> </w:delText>
        </w:r>
        <w:r w:rsidDel="00D17886">
          <w:delText>establishes</w:delText>
        </w:r>
        <w:r w:rsidDel="00D17886">
          <w:rPr>
            <w:spacing w:val="80"/>
          </w:rPr>
          <w:delText xml:space="preserve"> </w:delText>
        </w:r>
        <w:r w:rsidDel="00D17886">
          <w:delText>legal</w:delText>
        </w:r>
        <w:r w:rsidDel="00D17886">
          <w:rPr>
            <w:spacing w:val="80"/>
          </w:rPr>
          <w:delText xml:space="preserve"> </w:delText>
        </w:r>
        <w:r w:rsidDel="00D17886">
          <w:delText>process</w:delText>
        </w:r>
        <w:r w:rsidDel="00D17886">
          <w:rPr>
            <w:spacing w:val="80"/>
          </w:rPr>
          <w:delText xml:space="preserve"> </w:delText>
        </w:r>
        <w:r w:rsidDel="00D17886">
          <w:delText>for</w:delText>
        </w:r>
        <w:r w:rsidDel="00D17886">
          <w:rPr>
            <w:spacing w:val="80"/>
          </w:rPr>
          <w:delText xml:space="preserve"> </w:delText>
        </w:r>
        <w:r w:rsidDel="00D17886">
          <w:delText>preventing</w:delText>
        </w:r>
        <w:r w:rsidDel="00D17886">
          <w:rPr>
            <w:spacing w:val="80"/>
          </w:rPr>
          <w:delText xml:space="preserve"> </w:delText>
        </w:r>
        <w:r w:rsidDel="00D17886">
          <w:delText>strategic</w:delText>
        </w:r>
        <w:r w:rsidDel="00D17886">
          <w:rPr>
            <w:spacing w:val="80"/>
          </w:rPr>
          <w:delText xml:space="preserve"> </w:delText>
        </w:r>
        <w:r w:rsidDel="00D17886">
          <w:delText>lawsuits</w:delText>
        </w:r>
        <w:r w:rsidDel="00D17886">
          <w:rPr>
            <w:spacing w:val="80"/>
          </w:rPr>
          <w:delText xml:space="preserve"> </w:delText>
        </w:r>
        <w:r w:rsidDel="00D17886">
          <w:delText>against</w:delText>
        </w:r>
        <w:r w:rsidDel="00D17886">
          <w:rPr>
            <w:spacing w:val="80"/>
          </w:rPr>
          <w:delText xml:space="preserve"> </w:delText>
        </w:r>
        <w:r w:rsidDel="00D17886">
          <w:delText>public</w:delText>
        </w:r>
        <w:r w:rsidDel="00D17886">
          <w:rPr>
            <w:spacing w:val="40"/>
          </w:rPr>
          <w:delText xml:space="preserve"> </w:delText>
        </w:r>
        <w:r w:rsidDel="00D17886">
          <w:delText>participation</w:delText>
        </w:r>
        <w:r w:rsidDel="00D17886">
          <w:rPr>
            <w:spacing w:val="23"/>
          </w:rPr>
          <w:delText xml:space="preserve"> </w:delText>
        </w:r>
        <w:r w:rsidDel="00D17886">
          <w:delText>(anti-SLAPP)</w:delText>
        </w:r>
        <w:r w:rsidDel="00D17886">
          <w:rPr>
            <w:spacing w:val="24"/>
          </w:rPr>
          <w:delText xml:space="preserve"> </w:delText>
        </w:r>
        <w:r w:rsidDel="00D17886">
          <w:delText>as</w:delText>
        </w:r>
        <w:r w:rsidDel="00D17886">
          <w:rPr>
            <w:spacing w:val="24"/>
          </w:rPr>
          <w:delText xml:space="preserve"> </w:delText>
        </w:r>
        <w:r w:rsidDel="00D17886">
          <w:delText>qualiﬁed</w:delText>
        </w:r>
        <w:r w:rsidDel="00D17886">
          <w:rPr>
            <w:spacing w:val="23"/>
          </w:rPr>
          <w:delText xml:space="preserve"> </w:delText>
        </w:r>
        <w:r w:rsidDel="00D17886">
          <w:delText>immunity</w:delText>
        </w:r>
        <w:r w:rsidDel="00D17886">
          <w:rPr>
            <w:spacing w:val="24"/>
          </w:rPr>
          <w:delText xml:space="preserve"> </w:delText>
        </w:r>
        <w:r w:rsidDel="00D17886">
          <w:delText>from</w:delText>
        </w:r>
        <w:r w:rsidDel="00D17886">
          <w:rPr>
            <w:spacing w:val="24"/>
          </w:rPr>
          <w:delText xml:space="preserve"> </w:delText>
        </w:r>
        <w:r w:rsidDel="00D17886">
          <w:delText>suit,</w:delText>
        </w:r>
        <w:r w:rsidDel="00D17886">
          <w:rPr>
            <w:spacing w:val="23"/>
          </w:rPr>
          <w:delText xml:space="preserve"> </w:delText>
        </w:r>
        <w:r w:rsidDel="00D17886">
          <w:delText>prosecution,</w:delText>
        </w:r>
        <w:r w:rsidDel="00D17886">
          <w:rPr>
            <w:spacing w:val="24"/>
          </w:rPr>
          <w:delText xml:space="preserve"> </w:delText>
        </w:r>
        <w:r w:rsidDel="00D17886">
          <w:delText>and</w:delText>
        </w:r>
        <w:r w:rsidDel="00D17886">
          <w:rPr>
            <w:spacing w:val="24"/>
          </w:rPr>
          <w:delText xml:space="preserve"> </w:delText>
        </w:r>
        <w:r w:rsidDel="00D17886">
          <w:delText>from</w:delText>
        </w:r>
        <w:r w:rsidDel="00D17886">
          <w:rPr>
            <w:spacing w:val="23"/>
          </w:rPr>
          <w:delText xml:space="preserve"> </w:delText>
        </w:r>
        <w:r w:rsidDel="00D17886">
          <w:rPr>
            <w:spacing w:val="-2"/>
          </w:rPr>
          <w:delText>liability</w:delText>
        </w:r>
      </w:del>
    </w:p>
    <w:p w14:paraId="2DB34A03" w14:textId="483B399B" w:rsidR="00C0611A" w:rsidDel="00D17886" w:rsidRDefault="00C0611A" w:rsidP="002C0C29">
      <w:pPr>
        <w:spacing w:line="386" w:lineRule="auto"/>
        <w:ind w:left="626"/>
        <w:rPr>
          <w:del w:id="322" w:author="Author"/>
        </w:rPr>
        <w:sectPr w:rsidR="00C0611A" w:rsidDel="00D17886" w:rsidSect="002C0C29">
          <w:pgSz w:w="12240" w:h="15840"/>
          <w:pgMar w:top="540" w:right="440" w:bottom="440" w:left="1720" w:header="275" w:footer="250" w:gutter="0"/>
          <w:cols w:space="720"/>
          <w:sectPrChange w:id="323" w:author="Author">
            <w:sectPr w:rsidR="00C0611A" w:rsidDel="00D17886" w:rsidSect="002C0C29">
              <w:pgMar w:top="540" w:right="440" w:bottom="440" w:left="1720" w:header="275" w:footer="250" w:gutter="0"/>
            </w:sectPr>
          </w:sectPrChange>
        </w:sectPr>
        <w:pPrChange w:id="324" w:author="Author">
          <w:pPr>
            <w:spacing w:line="386" w:lineRule="auto"/>
          </w:pPr>
        </w:pPrChange>
      </w:pPr>
    </w:p>
    <w:p w14:paraId="522B2C3B" w14:textId="18D10347" w:rsidR="00C0611A" w:rsidDel="00D17886" w:rsidRDefault="002D0F4C" w:rsidP="002C0C29">
      <w:pPr>
        <w:pStyle w:val="BodyText"/>
        <w:spacing w:line="386" w:lineRule="auto"/>
        <w:ind w:right="1904"/>
        <w:jc w:val="both"/>
        <w:rPr>
          <w:del w:id="325" w:author="Author"/>
        </w:rPr>
        <w:pPrChange w:id="326" w:author="Author">
          <w:pPr>
            <w:pStyle w:val="BodyText"/>
            <w:spacing w:before="96" w:line="386" w:lineRule="auto"/>
            <w:ind w:left="977" w:right="1904"/>
            <w:jc w:val="both"/>
          </w:pPr>
        </w:pPrChange>
      </w:pPr>
      <w:del w:id="327" w:author="Author">
        <w:r w:rsidDel="00D17886">
          <w:delText>for</w:delText>
        </w:r>
        <w:r w:rsidDel="00D17886">
          <w:rPr>
            <w:spacing w:val="40"/>
          </w:rPr>
          <w:delText xml:space="preserve"> </w:delText>
        </w:r>
        <w:r w:rsidDel="00D17886">
          <w:delText>any</w:delText>
        </w:r>
        <w:r w:rsidDel="00D17886">
          <w:rPr>
            <w:spacing w:val="40"/>
          </w:rPr>
          <w:delText xml:space="preserve"> </w:delText>
        </w:r>
        <w:r w:rsidDel="00D17886">
          <w:delText>defendant</w:delText>
        </w:r>
        <w:r w:rsidDel="00D17886">
          <w:rPr>
            <w:spacing w:val="40"/>
          </w:rPr>
          <w:delText xml:space="preserve"> </w:delText>
        </w:r>
        <w:r w:rsidDel="00D17886">
          <w:delText>or</w:delText>
        </w:r>
        <w:r w:rsidDel="00D17886">
          <w:rPr>
            <w:spacing w:val="40"/>
          </w:rPr>
          <w:delText xml:space="preserve"> </w:delText>
        </w:r>
        <w:r w:rsidDel="00D17886">
          <w:delText>counter-defendant</w:delText>
        </w:r>
        <w:r w:rsidDel="00D17886">
          <w:rPr>
            <w:spacing w:val="40"/>
          </w:rPr>
          <w:delText xml:space="preserve"> </w:delText>
        </w:r>
        <w:r w:rsidDel="00D17886">
          <w:delText>in</w:delText>
        </w:r>
        <w:r w:rsidDel="00D17886">
          <w:rPr>
            <w:spacing w:val="40"/>
          </w:rPr>
          <w:delText xml:space="preserve"> </w:delText>
        </w:r>
        <w:r w:rsidDel="00D17886">
          <w:delText>any</w:delText>
        </w:r>
        <w:r w:rsidDel="00D17886">
          <w:rPr>
            <w:spacing w:val="40"/>
          </w:rPr>
          <w:delText xml:space="preserve"> </w:delText>
        </w:r>
        <w:r w:rsidDel="00D17886">
          <w:delText>action,</w:delText>
        </w:r>
        <w:r w:rsidDel="00D17886">
          <w:rPr>
            <w:spacing w:val="40"/>
          </w:rPr>
          <w:delText xml:space="preserve"> </w:delText>
        </w:r>
        <w:r w:rsidDel="00D17886">
          <w:delText>case,</w:delText>
        </w:r>
        <w:r w:rsidDel="00D17886">
          <w:rPr>
            <w:spacing w:val="40"/>
          </w:rPr>
          <w:delText xml:space="preserve"> </w:delText>
        </w:r>
        <w:r w:rsidDel="00D17886">
          <w:delText>claim,</w:delText>
        </w:r>
        <w:r w:rsidDel="00D17886">
          <w:rPr>
            <w:spacing w:val="40"/>
          </w:rPr>
          <w:delText xml:space="preserve"> </w:delText>
        </w:r>
        <w:r w:rsidDel="00D17886">
          <w:delText>administrative proceeding,</w:delText>
        </w:r>
        <w:r w:rsidDel="00D17886">
          <w:rPr>
            <w:spacing w:val="40"/>
          </w:rPr>
          <w:delText xml:space="preserve"> </w:delText>
        </w:r>
        <w:r w:rsidDel="00D17886">
          <w:delText>arbitration,</w:delText>
        </w:r>
        <w:r w:rsidDel="00D17886">
          <w:rPr>
            <w:spacing w:val="40"/>
          </w:rPr>
          <w:delText xml:space="preserve"> </w:delText>
        </w:r>
        <w:r w:rsidDel="00D17886">
          <w:delText>or</w:delText>
        </w:r>
        <w:r w:rsidDel="00D17886">
          <w:rPr>
            <w:spacing w:val="40"/>
          </w:rPr>
          <w:delText xml:space="preserve"> </w:delText>
        </w:r>
        <w:r w:rsidDel="00D17886">
          <w:delText>any</w:delText>
        </w:r>
        <w:r w:rsidDel="00D17886">
          <w:rPr>
            <w:spacing w:val="40"/>
          </w:rPr>
          <w:delText xml:space="preserve"> </w:delText>
        </w:r>
        <w:r w:rsidDel="00D17886">
          <w:delText>other</w:delText>
        </w:r>
        <w:r w:rsidDel="00D17886">
          <w:rPr>
            <w:spacing w:val="40"/>
          </w:rPr>
          <w:delText xml:space="preserve"> </w:delText>
        </w:r>
        <w:r w:rsidDel="00D17886">
          <w:delText>legal</w:delText>
        </w:r>
        <w:r w:rsidDel="00D17886">
          <w:rPr>
            <w:spacing w:val="40"/>
          </w:rPr>
          <w:delText xml:space="preserve"> </w:delText>
        </w:r>
        <w:r w:rsidDel="00D17886">
          <w:delText>process</w:delText>
        </w:r>
        <w:r w:rsidDel="00D17886">
          <w:rPr>
            <w:spacing w:val="40"/>
          </w:rPr>
          <w:delText xml:space="preserve"> </w:delText>
        </w:r>
        <w:r w:rsidDel="00D17886">
          <w:delText>that</w:delText>
        </w:r>
        <w:r w:rsidDel="00D17886">
          <w:rPr>
            <w:spacing w:val="40"/>
          </w:rPr>
          <w:delText xml:space="preserve"> </w:delText>
        </w:r>
        <w:r w:rsidDel="00D17886">
          <w:delText>impacts</w:delText>
        </w:r>
        <w:r w:rsidDel="00D17886">
          <w:rPr>
            <w:spacing w:val="40"/>
          </w:rPr>
          <w:delText xml:space="preserve"> </w:delText>
        </w:r>
        <w:r w:rsidDel="00D17886">
          <w:delText>their</w:delText>
        </w:r>
        <w:r w:rsidDel="00D17886">
          <w:rPr>
            <w:spacing w:val="40"/>
          </w:rPr>
          <w:delText xml:space="preserve"> </w:delText>
        </w:r>
        <w:r w:rsidDel="00D17886">
          <w:delText>First</w:delText>
        </w:r>
        <w:r w:rsidDel="00D17886">
          <w:rPr>
            <w:spacing w:val="40"/>
          </w:rPr>
          <w:delText xml:space="preserve"> </w:delText>
        </w:r>
        <w:r w:rsidDel="00D17886">
          <w:delText xml:space="preserve">Amendment </w:delText>
        </w:r>
        <w:r w:rsidDel="00D17886">
          <w:rPr>
            <w:spacing w:val="-2"/>
          </w:rPr>
          <w:delText>rights.</w:delText>
        </w:r>
      </w:del>
    </w:p>
    <w:p w14:paraId="5D4CB6C9" w14:textId="25777FE1" w:rsidR="00C0611A" w:rsidDel="00D17886" w:rsidRDefault="00C0611A" w:rsidP="002C0C29">
      <w:pPr>
        <w:pStyle w:val="BodyText"/>
        <w:rPr>
          <w:del w:id="328" w:author="Author"/>
        </w:rPr>
        <w:pPrChange w:id="329" w:author="Author">
          <w:pPr>
            <w:pStyle w:val="BodyText"/>
            <w:spacing w:before="130"/>
            <w:ind w:left="0"/>
          </w:pPr>
        </w:pPrChange>
      </w:pPr>
    </w:p>
    <w:p w14:paraId="630D37AD" w14:textId="263625A6" w:rsidR="00C0611A" w:rsidDel="00D17886" w:rsidRDefault="002D0F4C" w:rsidP="002C0C29">
      <w:pPr>
        <w:pStyle w:val="BodyText"/>
        <w:spacing w:line="386" w:lineRule="auto"/>
        <w:ind w:right="1904"/>
        <w:jc w:val="both"/>
        <w:rPr>
          <w:del w:id="330" w:author="Author"/>
        </w:rPr>
        <w:pPrChange w:id="331" w:author="Author">
          <w:pPr>
            <w:pStyle w:val="BodyText"/>
            <w:spacing w:line="386" w:lineRule="auto"/>
            <w:ind w:left="977" w:right="1904"/>
            <w:jc w:val="both"/>
          </w:pPr>
        </w:pPrChange>
      </w:pPr>
      <w:del w:id="332" w:author="Author">
        <w:r w:rsidDel="00D17886">
          <w:delText>The</w:delText>
        </w:r>
        <w:r w:rsidDel="00D17886">
          <w:rPr>
            <w:spacing w:val="40"/>
          </w:rPr>
          <w:delText xml:space="preserve"> </w:delText>
        </w:r>
        <w:r w:rsidDel="00D17886">
          <w:delText>Judicial</w:delText>
        </w:r>
        <w:r w:rsidDel="00D17886">
          <w:rPr>
            <w:spacing w:val="40"/>
          </w:rPr>
          <w:delText xml:space="preserve"> </w:delText>
        </w:r>
        <w:r w:rsidDel="00D17886">
          <w:delText>Branch</w:delText>
        </w:r>
        <w:r w:rsidDel="00D17886">
          <w:rPr>
            <w:spacing w:val="40"/>
          </w:rPr>
          <w:delText xml:space="preserve"> </w:delText>
        </w:r>
        <w:r w:rsidDel="00D17886">
          <w:delText>states</w:delText>
        </w:r>
        <w:r w:rsidDel="00D17886">
          <w:rPr>
            <w:spacing w:val="40"/>
          </w:rPr>
          <w:delText xml:space="preserve"> </w:delText>
        </w:r>
        <w:r w:rsidDel="00D17886">
          <w:delText>It</w:delText>
        </w:r>
        <w:r w:rsidDel="00D17886">
          <w:rPr>
            <w:spacing w:val="40"/>
          </w:rPr>
          <w:delText xml:space="preserve"> </w:delText>
        </w:r>
        <w:r w:rsidDel="00D17886">
          <w:delText>is</w:delText>
        </w:r>
        <w:r w:rsidDel="00D17886">
          <w:rPr>
            <w:spacing w:val="40"/>
          </w:rPr>
          <w:delText xml:space="preserve"> </w:delText>
        </w:r>
        <w:r w:rsidDel="00D17886">
          <w:delText>not</w:delText>
        </w:r>
        <w:r w:rsidDel="00D17886">
          <w:rPr>
            <w:spacing w:val="40"/>
          </w:rPr>
          <w:delText xml:space="preserve"> </w:delText>
        </w:r>
        <w:r w:rsidDel="00D17886">
          <w:delText>possible</w:delText>
        </w:r>
        <w:r w:rsidDel="00D17886">
          <w:rPr>
            <w:spacing w:val="40"/>
          </w:rPr>
          <w:delText xml:space="preserve"> </w:delText>
        </w:r>
        <w:r w:rsidDel="00D17886">
          <w:delText>to</w:delText>
        </w:r>
        <w:r w:rsidDel="00D17886">
          <w:rPr>
            <w:spacing w:val="40"/>
          </w:rPr>
          <w:delText xml:space="preserve"> </w:delText>
        </w:r>
        <w:r w:rsidDel="00D17886">
          <w:delText>estimate</w:delText>
        </w:r>
        <w:r w:rsidDel="00D17886">
          <w:rPr>
            <w:spacing w:val="40"/>
          </w:rPr>
          <w:delText xml:space="preserve"> </w:delText>
        </w:r>
        <w:r w:rsidDel="00D17886">
          <w:delText>how</w:delText>
        </w:r>
        <w:r w:rsidDel="00D17886">
          <w:rPr>
            <w:spacing w:val="40"/>
          </w:rPr>
          <w:delText xml:space="preserve"> </w:delText>
        </w:r>
        <w:r w:rsidDel="00D17886">
          <w:delText>this</w:delText>
        </w:r>
        <w:r w:rsidDel="00D17886">
          <w:rPr>
            <w:spacing w:val="40"/>
          </w:rPr>
          <w:delText xml:space="preserve"> </w:delText>
        </w:r>
        <w:r w:rsidDel="00D17886">
          <w:delText>change</w:delText>
        </w:r>
        <w:r w:rsidDel="00D17886">
          <w:rPr>
            <w:spacing w:val="40"/>
          </w:rPr>
          <w:delText xml:space="preserve"> </w:delText>
        </w:r>
        <w:r w:rsidDel="00D17886">
          <w:delText>in</w:delText>
        </w:r>
        <w:r w:rsidDel="00D17886">
          <w:rPr>
            <w:spacing w:val="40"/>
          </w:rPr>
          <w:delText xml:space="preserve"> </w:delText>
        </w:r>
        <w:r w:rsidDel="00D17886">
          <w:delText>law</w:delText>
        </w:r>
        <w:r w:rsidDel="00D17886">
          <w:rPr>
            <w:spacing w:val="40"/>
          </w:rPr>
          <w:delText xml:space="preserve"> </w:delText>
        </w:r>
        <w:r w:rsidDel="00D17886">
          <w:delText>would impact the number of ﬁlings in the courts.</w:delText>
        </w:r>
      </w:del>
    </w:p>
    <w:p w14:paraId="0D1DCEF4" w14:textId="064F2621" w:rsidR="00C0611A" w:rsidDel="00D17886" w:rsidRDefault="00C0611A" w:rsidP="002C0C29">
      <w:pPr>
        <w:pStyle w:val="BodyText"/>
        <w:rPr>
          <w:del w:id="333" w:author="Author"/>
        </w:rPr>
        <w:pPrChange w:id="334" w:author="Author">
          <w:pPr>
            <w:pStyle w:val="BodyText"/>
            <w:spacing w:before="131"/>
            <w:ind w:left="0"/>
          </w:pPr>
        </w:pPrChange>
      </w:pPr>
    </w:p>
    <w:p w14:paraId="4B9917B8" w14:textId="545A0D2E" w:rsidR="00C0611A" w:rsidDel="00D17886" w:rsidRDefault="002D0F4C" w:rsidP="002C0C29">
      <w:pPr>
        <w:pStyle w:val="Heading1"/>
        <w:rPr>
          <w:del w:id="335" w:author="Author"/>
        </w:rPr>
        <w:pPrChange w:id="336" w:author="Author">
          <w:pPr>
            <w:pStyle w:val="Heading1"/>
          </w:pPr>
        </w:pPrChange>
      </w:pPr>
      <w:del w:id="337" w:author="Author">
        <w:r w:rsidDel="00D17886">
          <w:delText>AGENCIES</w:delText>
        </w:r>
        <w:r w:rsidDel="00D17886">
          <w:rPr>
            <w:spacing w:val="20"/>
          </w:rPr>
          <w:delText xml:space="preserve"> </w:delText>
        </w:r>
        <w:r w:rsidDel="00D17886">
          <w:rPr>
            <w:spacing w:val="-2"/>
          </w:rPr>
          <w:delText>CONTACTED:</w:delText>
        </w:r>
      </w:del>
    </w:p>
    <w:p w14:paraId="4B2FC6B5" w14:textId="4CC8FA3D" w:rsidR="00C0611A" w:rsidDel="00D17886" w:rsidRDefault="002D0F4C" w:rsidP="002C0C29">
      <w:pPr>
        <w:pStyle w:val="BodyText"/>
        <w:jc w:val="both"/>
        <w:rPr>
          <w:del w:id="338" w:author="Author"/>
        </w:rPr>
        <w:pPrChange w:id="339" w:author="Author">
          <w:pPr>
            <w:pStyle w:val="BodyText"/>
            <w:spacing w:before="132"/>
            <w:ind w:left="977"/>
            <w:jc w:val="both"/>
          </w:pPr>
        </w:pPrChange>
      </w:pPr>
      <w:del w:id="340" w:author="Author">
        <w:r w:rsidDel="00D17886">
          <w:delText>Judicial</w:delText>
        </w:r>
        <w:r w:rsidDel="00D17886">
          <w:rPr>
            <w:spacing w:val="12"/>
          </w:rPr>
          <w:delText xml:space="preserve"> </w:delText>
        </w:r>
        <w:r w:rsidDel="00D17886">
          <w:rPr>
            <w:spacing w:val="-2"/>
          </w:rPr>
          <w:delText>Branch</w:delText>
        </w:r>
      </w:del>
    </w:p>
    <w:p w14:paraId="02E6F7EE" w14:textId="5534D9E4" w:rsidR="00C0611A" w:rsidDel="00D17886" w:rsidRDefault="00C0611A" w:rsidP="002C0C29">
      <w:pPr>
        <w:pStyle w:val="BodyText"/>
        <w:rPr>
          <w:del w:id="341" w:author="Author"/>
        </w:rPr>
        <w:pPrChange w:id="342" w:author="Author">
          <w:pPr>
            <w:pStyle w:val="BodyText"/>
            <w:spacing w:before="104"/>
            <w:ind w:left="0"/>
          </w:pPr>
        </w:pPrChange>
      </w:pPr>
    </w:p>
    <w:p w14:paraId="4AF3BAE9" w14:textId="6797D099" w:rsidR="00C0611A" w:rsidRDefault="002D0F4C" w:rsidP="002C0C29">
      <w:pPr>
        <w:pStyle w:val="BodyText"/>
        <w:rPr>
          <w:rFonts w:ascii="Comic Sans MS"/>
          <w:sz w:val="9"/>
        </w:rPr>
        <w:pPrChange w:id="343" w:author="Author">
          <w:pPr>
            <w:pStyle w:val="BodyText"/>
            <w:spacing w:before="5"/>
            <w:ind w:left="0"/>
          </w:pPr>
        </w:pPrChange>
      </w:pPr>
      <w:del w:id="344" w:author="Author">
        <w:r w:rsidDel="00D17886">
          <w:rPr>
            <w:noProof/>
          </w:rPr>
          <mc:AlternateContent>
            <mc:Choice Requires="wps">
              <w:drawing>
                <wp:anchor distT="0" distB="0" distL="0" distR="0" simplePos="0" relativeHeight="487590400" behindDoc="1" locked="0" layoutInCell="1" allowOverlap="1" wp14:anchorId="03CA7AE6" wp14:editId="09D98846">
                  <wp:simplePos x="0" y="0"/>
                  <wp:positionH relativeFrom="page">
                    <wp:posOffset>1494748</wp:posOffset>
                  </wp:positionH>
                  <wp:positionV relativeFrom="paragraph">
                    <wp:posOffset>98110</wp:posOffset>
                  </wp:positionV>
                  <wp:extent cx="4792345" cy="9525"/>
                  <wp:effectExtent l="0" t="0" r="0" b="0"/>
                  <wp:wrapTopAndBottom/>
                  <wp:docPr id="5"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92345" cy="9525"/>
                          </a:xfrm>
                          <a:custGeom>
                            <a:avLst/>
                            <a:gdLst/>
                            <a:ahLst/>
                            <a:cxnLst/>
                            <a:rect l="l" t="t" r="r" b="b"/>
                            <a:pathLst>
                              <a:path w="4792345" h="9525">
                                <a:moveTo>
                                  <a:pt x="4792188" y="9287"/>
                                </a:moveTo>
                                <a:lnTo>
                                  <a:pt x="0" y="9287"/>
                                </a:lnTo>
                                <a:lnTo>
                                  <a:pt x="0" y="0"/>
                                </a:lnTo>
                                <a:lnTo>
                                  <a:pt x="4792188" y="0"/>
                                </a:lnTo>
                                <a:lnTo>
                                  <a:pt x="4792188" y="9287"/>
                                </a:lnTo>
                                <a:close/>
                              </a:path>
                            </a:pathLst>
                          </a:custGeom>
                          <a:solidFill>
                            <a:srgbClr val="202529">
                              <a:alpha val="25000"/>
                            </a:srgbClr>
                          </a:solidFill>
                        </wps:spPr>
                        <wps:bodyPr wrap="square" lIns="0" tIns="0" rIns="0" bIns="0" rtlCol="0">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5A65724" id="Graphic 22" o:spid="_x0000_s1026" style="position:absolute;margin-left:117.7pt;margin-top:7.75pt;width:377.35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479234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" path="m4792188,9287l,9287,,,4792188,r,9287xe" fillcolor="#202529" stroked="f">
                  <v:fill opacity="16448f"/>
                  <v:path arrowok="t"/>
                  <w10:wrap type="topAndBottom" anchorx="page"/>
                </v:shape>
              </w:pict>
            </mc:Fallback>
          </mc:AlternateContent>
        </w:r>
      </w:del>
    </w:p>
    <w:sectPr w:rsidR="00C0611A" w:rsidSect="002C0C29">
      <w:pgSz w:w="12240" w:h="15840"/>
      <w:pgMar w:top="540" w:right="440" w:bottom="440" w:left="1720" w:header="275" w:footer="250" w:gutter="0"/>
      <w:cols w:space="720"/>
      <w:docGrid w:linePitch="0"/>
      <w:sectPrChange w:id="345" w:author="Author">
        <w:sectPr w:rsidR="00C0611A" w:rsidSect="002C0C29">
          <w:pgMar w:top="1440" w:right="1440" w:bottom="1440" w:left="1440" w:header="275" w:footer="250" w:gutter="0"/>
          <w:docGrid w:linePitch="299"/>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18F94B" w14:textId="77777777" w:rsidR="00632484" w:rsidRDefault="00632484">
      <w:r>
        <w:separator/>
      </w:r>
    </w:p>
  </w:endnote>
  <w:endnote w:type="continuationSeparator" w:id="0">
    <w:p w14:paraId="6A147B67" w14:textId="77777777" w:rsidR="00632484" w:rsidRDefault="00632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mic Sans MS">
    <w:panose1 w:val="030F07020303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74BCD" w14:textId="012B8914" w:rsidR="00C0611A" w:rsidRDefault="002D0F4C">
    <w:pPr>
      <w:pStyle w:val="BodyText"/>
      <w:spacing w:line="14" w:lineRule="auto"/>
      <w:ind w:left="0"/>
      <w:rPr>
        <w:sz w:val="20"/>
      </w:rPr>
    </w:pPr>
    <w:r>
      <w:rPr>
        <w:noProof/>
      </w:rPr>
      <mc:AlternateContent>
        <mc:Choice Requires="wps">
          <w:drawing>
            <wp:anchor distT="0" distB="0" distL="0" distR="0" simplePos="0" relativeHeight="487410688" behindDoc="1" locked="0" layoutInCell="1" allowOverlap="1" wp14:anchorId="1F3BE5F3" wp14:editId="57F152A6">
              <wp:simplePos x="0" y="0"/>
              <wp:positionH relativeFrom="page">
                <wp:posOffset>7280225</wp:posOffset>
              </wp:positionH>
              <wp:positionV relativeFrom="page">
                <wp:posOffset>9759997</wp:posOffset>
              </wp:positionV>
              <wp:extent cx="180975" cy="127000"/>
              <wp:effectExtent l="0" t="0" r="0" b="0"/>
              <wp:wrapNone/>
              <wp:docPr id="6"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27000"/>
                      </a:xfrm>
                      <a:prstGeom prst="rect">
                        <a:avLst/>
                      </a:prstGeom>
                    </wps:spPr>
                    <wps:txbx>
                      <w:txbxContent>
                        <w:p w14:paraId="03D2A367" w14:textId="77777777" w:rsidR="00C0611A" w:rsidRDefault="002D0F4C">
                          <w:pPr>
                            <w:spacing w:line="175" w:lineRule="exact"/>
                            <w:ind w:left="60"/>
                            <w:rPr>
                              <w:sz w:val="16"/>
                            </w:rPr>
                          </w:pPr>
                          <w:r>
                            <w:rPr>
                              <w:spacing w:val="-5"/>
                              <w:sz w:val="16"/>
                            </w:rPr>
                            <w:fldChar w:fldCharType="begin"/>
                          </w:r>
                          <w:r>
                            <w:rPr>
                              <w:spacing w:val="-5"/>
                              <w:sz w:val="16"/>
                            </w:rPr>
                            <w:instrText xml:space="preserve"> PAGE </w:instrText>
                          </w:r>
                          <w:r>
                            <w:rPr>
                              <w:spacing w:val="-5"/>
                              <w:sz w:val="16"/>
                            </w:rPr>
                            <w:fldChar w:fldCharType="separate"/>
                          </w:r>
                          <w:r w:rsidR="002C0C29">
                            <w:rPr>
                              <w:noProof/>
                              <w:spacing w:val="-5"/>
                              <w:sz w:val="16"/>
                            </w:rPr>
                            <w:t>5</w:t>
                          </w:r>
                          <w:r>
                            <w:rPr>
                              <w:spacing w:val="-5"/>
                              <w:sz w:val="16"/>
                            </w:rPr>
                            <w:fldChar w:fldCharType="end"/>
                          </w:r>
                          <w:r>
                            <w:rPr>
                              <w:spacing w:val="-5"/>
                              <w:sz w:val="16"/>
                            </w:rPr>
                            <w:t>/</w:t>
                          </w:r>
                          <w:r>
                            <w:rPr>
                              <w:spacing w:val="-5"/>
                              <w:sz w:val="16"/>
                            </w:rPr>
                            <w:fldChar w:fldCharType="begin"/>
                          </w:r>
                          <w:r>
                            <w:rPr>
                              <w:spacing w:val="-5"/>
                              <w:sz w:val="16"/>
                            </w:rPr>
                            <w:instrText xml:space="preserve"> NUMPAGES </w:instrText>
                          </w:r>
                          <w:r>
                            <w:rPr>
                              <w:spacing w:val="-5"/>
                              <w:sz w:val="16"/>
                            </w:rPr>
                            <w:fldChar w:fldCharType="separate"/>
                          </w:r>
                          <w:ins w:id="63" w:author="Author">
                            <w:r w:rsidR="002C0C29">
                              <w:rPr>
                                <w:noProof/>
                                <w:spacing w:val="-5"/>
                                <w:sz w:val="16"/>
                              </w:rPr>
                              <w:t>5</w:t>
                            </w:r>
                            <w:del w:id="64" w:author="Author">
                              <w:r w:rsidR="00AD72E6" w:rsidDel="00665C22">
                                <w:rPr>
                                  <w:noProof/>
                                  <w:spacing w:val="-5"/>
                                  <w:sz w:val="16"/>
                                </w:rPr>
                                <w:delText>8</w:delText>
                              </w:r>
                            </w:del>
                          </w:ins>
                          <w:del w:id="65" w:author="Author">
                            <w:r w:rsidR="00F952F4" w:rsidDel="00665C22">
                              <w:rPr>
                                <w:noProof/>
                                <w:spacing w:val="-5"/>
                                <w:sz w:val="16"/>
                              </w:rPr>
                              <w:delText>7</w:delText>
                            </w:r>
                          </w:del>
                          <w:r>
                            <w:rPr>
                              <w:spacing w:val="-5"/>
                              <w:sz w:val="16"/>
                            </w:rPr>
                            <w:fldChar w:fldCharType="end"/>
                          </w:r>
                        </w:p>
                      </w:txbxContent>
                    </wps:txbx>
                    <wps:bodyPr wrap="square" lIns="0" tIns="0" rIns="0" bIns="0" rtlCol="0">
                      <a:noAutofit/>
                    </wps:bodyPr>
                  </wps:wsp>
                </a:graphicData>
              </a:graphic>
            </wp:anchor>
          </w:drawing>
        </mc:Choice>
        <mc:Fallback>
          <w:pict>
            <v:shapetype w14:anchorId="1F3BE5F3" id="_x0000_t202" coordsize="21600,21600" o:spt="202" path="m0,0l0,21600,21600,21600,21600,0xe">
              <v:stroke joinstyle="miter"/>
              <v:path gradientshapeok="t" o:connecttype="rect"/>
            </v:shapetype>
            <v:shape id="Textbox 4" o:spid="_x0000_s1028" type="#_x0000_t202" style="position:absolute;margin-left:573.25pt;margin-top:768.5pt;width:14.25pt;height:10pt;z-index:-159057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" filled="f" stroked="f">
              <v:path arrowok="t"/>
              <v:textbox inset="0,0,0,0">
                <w:txbxContent>
                  <w:p w14:paraId="03D2A367" w14:textId="77777777" w:rsidR="00C0611A" w:rsidRDefault="002D0F4C">
                    <w:pPr>
                      <w:spacing w:line="175" w:lineRule="exact"/>
                      <w:ind w:left="60"/>
                      <w:rPr>
                        <w:sz w:val="16"/>
                      </w:rPr>
                    </w:pPr>
                    <w:r>
                      <w:rPr>
                        <w:spacing w:val="-5"/>
                        <w:sz w:val="16"/>
                      </w:rPr>
                      <w:fldChar w:fldCharType="begin"/>
                    </w:r>
                    <w:r>
                      <w:rPr>
                        <w:spacing w:val="-5"/>
                        <w:sz w:val="16"/>
                      </w:rPr>
                      <w:instrText xml:space="preserve"> PAGE </w:instrText>
                    </w:r>
                    <w:r>
                      <w:rPr>
                        <w:spacing w:val="-5"/>
                        <w:sz w:val="16"/>
                      </w:rPr>
                      <w:fldChar w:fldCharType="separate"/>
                    </w:r>
                    <w:r w:rsidR="002C0C29">
                      <w:rPr>
                        <w:noProof/>
                        <w:spacing w:val="-5"/>
                        <w:sz w:val="16"/>
                      </w:rPr>
                      <w:t>5</w:t>
                    </w:r>
                    <w:r>
                      <w:rPr>
                        <w:spacing w:val="-5"/>
                        <w:sz w:val="16"/>
                      </w:rPr>
                      <w:fldChar w:fldCharType="end"/>
                    </w:r>
                    <w:r>
                      <w:rPr>
                        <w:spacing w:val="-5"/>
                        <w:sz w:val="16"/>
                      </w:rPr>
                      <w:t>/</w:t>
                    </w:r>
                    <w:r>
                      <w:rPr>
                        <w:spacing w:val="-5"/>
                        <w:sz w:val="16"/>
                      </w:rPr>
                      <w:fldChar w:fldCharType="begin"/>
                    </w:r>
                    <w:r>
                      <w:rPr>
                        <w:spacing w:val="-5"/>
                        <w:sz w:val="16"/>
                      </w:rPr>
                      <w:instrText xml:space="preserve"> NUMPAGES </w:instrText>
                    </w:r>
                    <w:r>
                      <w:rPr>
                        <w:spacing w:val="-5"/>
                        <w:sz w:val="16"/>
                      </w:rPr>
                      <w:fldChar w:fldCharType="separate"/>
                    </w:r>
                    <w:ins w:id="66" w:author="Author">
                      <w:r w:rsidR="002C0C29">
                        <w:rPr>
                          <w:noProof/>
                          <w:spacing w:val="-5"/>
                          <w:sz w:val="16"/>
                        </w:rPr>
                        <w:t>5</w:t>
                      </w:r>
                      <w:del w:id="67" w:author="Author">
                        <w:r w:rsidR="00AD72E6" w:rsidDel="00665C22">
                          <w:rPr>
                            <w:noProof/>
                            <w:spacing w:val="-5"/>
                            <w:sz w:val="16"/>
                          </w:rPr>
                          <w:delText>8</w:delText>
                        </w:r>
                      </w:del>
                    </w:ins>
                    <w:del w:id="68" w:author="Author">
                      <w:r w:rsidR="00F952F4" w:rsidDel="00665C22">
                        <w:rPr>
                          <w:noProof/>
                          <w:spacing w:val="-5"/>
                          <w:sz w:val="16"/>
                        </w:rPr>
                        <w:delText>7</w:delText>
                      </w:r>
                    </w:del>
                    <w:r>
                      <w:rPr>
                        <w:spacing w:val="-5"/>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B80FB5" w14:textId="77777777" w:rsidR="00632484" w:rsidRDefault="00632484">
      <w:r>
        <w:separator/>
      </w:r>
    </w:p>
  </w:footnote>
  <w:footnote w:type="continuationSeparator" w:id="0">
    <w:p w14:paraId="297B5452" w14:textId="77777777" w:rsidR="00632484" w:rsidRDefault="006324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00141" w14:textId="77777777" w:rsidR="00C0611A" w:rsidRDefault="002D0F4C">
    <w:pPr>
      <w:pStyle w:val="BodyText"/>
      <w:spacing w:line="14" w:lineRule="auto"/>
      <w:ind w:left="0"/>
      <w:rPr>
        <w:sz w:val="20"/>
      </w:rPr>
    </w:pPr>
    <w:r>
      <w:rPr>
        <w:noProof/>
      </w:rPr>
      <mc:AlternateContent>
        <mc:Choice Requires="wps">
          <w:drawing>
            <wp:anchor distT="0" distB="0" distL="0" distR="0" simplePos="0" relativeHeight="487409152" behindDoc="1" locked="0" layoutInCell="1" allowOverlap="1" wp14:anchorId="68305B10" wp14:editId="22226402">
              <wp:simplePos x="0" y="0"/>
              <wp:positionH relativeFrom="page">
                <wp:posOffset>311298</wp:posOffset>
              </wp:positionH>
              <wp:positionV relativeFrom="page">
                <wp:posOffset>187372</wp:posOffset>
              </wp:positionV>
              <wp:extent cx="688340" cy="127000"/>
              <wp:effectExtent l="0" t="0" r="0" b="0"/>
              <wp:wrapNone/>
              <wp:docPr id="3"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8340" cy="127000"/>
                      </a:xfrm>
                      <a:prstGeom prst="rect">
                        <a:avLst/>
                      </a:prstGeom>
                    </wps:spPr>
                    <wps:txbx>
                      <w:txbxContent>
                        <w:p w14:paraId="0A37D14B" w14:textId="77777777" w:rsidR="00C0611A" w:rsidRDefault="002D0F4C">
                          <w:pPr>
                            <w:spacing w:line="175" w:lineRule="exact"/>
                            <w:ind w:left="20"/>
                            <w:rPr>
                              <w:sz w:val="16"/>
                            </w:rPr>
                          </w:pPr>
                          <w:r>
                            <w:rPr>
                              <w:sz w:val="16"/>
                            </w:rPr>
                            <w:t>2/5/24,</w:t>
                          </w:r>
                          <w:r>
                            <w:rPr>
                              <w:spacing w:val="-1"/>
                              <w:sz w:val="16"/>
                            </w:rPr>
                            <w:t xml:space="preserve"> </w:t>
                          </w:r>
                          <w:r>
                            <w:rPr>
                              <w:sz w:val="16"/>
                            </w:rPr>
                            <w:t>1:42</w:t>
                          </w:r>
                          <w:r>
                            <w:rPr>
                              <w:spacing w:val="-1"/>
                              <w:sz w:val="16"/>
                            </w:rPr>
                            <w:t xml:space="preserve"> </w:t>
                          </w:r>
                          <w:r>
                            <w:rPr>
                              <w:spacing w:val="-5"/>
                              <w:sz w:val="16"/>
                            </w:rPr>
                            <w:t>PM</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8305B10" id="_x0000_t202" coordsize="21600,21600" o:spt="202" path="m,l,21600r21600,l21600,xe">
              <v:stroke joinstyle="miter"/>
              <v:path gradientshapeok="t" o:connecttype="rect"/>
            </v:shapetype>
            <v:shape id="Textbox 1" o:spid="_x0000_s1026" type="#_x0000_t202" style="position:absolute;margin-left:24.5pt;margin-top:14.75pt;width:54.2pt;height:10pt;z-index:-15907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" filled="f" stroked="f">
              <v:textbox inset="0,0,0,0">
                <w:txbxContent>
                  <w:p w14:paraId="0A37D14B" w14:textId="77777777" w:rsidR="00C0611A" w:rsidRDefault="002D0F4C">
                    <w:pPr>
                      <w:spacing w:line="175" w:lineRule="exact"/>
                      <w:ind w:left="20"/>
                      <w:rPr>
                        <w:sz w:val="16"/>
                      </w:rPr>
                    </w:pPr>
                    <w:r>
                      <w:rPr>
                        <w:sz w:val="16"/>
                      </w:rPr>
                      <w:t>2/5/24,</w:t>
                    </w:r>
                    <w:r>
                      <w:rPr>
                        <w:spacing w:val="-1"/>
                        <w:sz w:val="16"/>
                      </w:rPr>
                      <w:t xml:space="preserve"> </w:t>
                    </w:r>
                    <w:r>
                      <w:rPr>
                        <w:sz w:val="16"/>
                      </w:rPr>
                      <w:t>1:42</w:t>
                    </w:r>
                    <w:r>
                      <w:rPr>
                        <w:spacing w:val="-1"/>
                        <w:sz w:val="16"/>
                      </w:rPr>
                      <w:t xml:space="preserve"> </w:t>
                    </w:r>
                    <w:r>
                      <w:rPr>
                        <w:spacing w:val="-5"/>
                        <w:sz w:val="16"/>
                      </w:rPr>
                      <w:t>PM</w:t>
                    </w:r>
                  </w:p>
                </w:txbxContent>
              </v:textbox>
              <w10:wrap anchorx="page" anchory="page"/>
            </v:shape>
          </w:pict>
        </mc:Fallback>
      </mc:AlternateContent>
    </w:r>
    <w:r>
      <w:rPr>
        <w:noProof/>
      </w:rPr>
      <mc:AlternateContent>
        <mc:Choice Requires="wps">
          <w:drawing>
            <wp:anchor distT="0" distB="0" distL="0" distR="0" simplePos="0" relativeHeight="487409664" behindDoc="1" locked="0" layoutInCell="1" allowOverlap="1" wp14:anchorId="1C63697C" wp14:editId="2CD27BD6">
              <wp:simplePos x="0" y="0"/>
              <wp:positionH relativeFrom="page">
                <wp:posOffset>3524349</wp:posOffset>
              </wp:positionH>
              <wp:positionV relativeFrom="page">
                <wp:posOffset>187372</wp:posOffset>
              </wp:positionV>
              <wp:extent cx="1782445" cy="127000"/>
              <wp:effectExtent l="0" t="0" r="0" b="0"/>
              <wp:wrapNone/>
              <wp:docPr id="4"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82445" cy="127000"/>
                      </a:xfrm>
                      <a:prstGeom prst="rect">
                        <a:avLst/>
                      </a:prstGeom>
                    </wps:spPr>
                    <wps:txbx>
                      <w:txbxContent>
                        <w:p w14:paraId="2C63DF51" w14:textId="77777777" w:rsidR="00C0611A" w:rsidRDefault="002D0F4C">
                          <w:pPr>
                            <w:spacing w:line="175" w:lineRule="exact"/>
                            <w:ind w:left="20"/>
                            <w:rPr>
                              <w:sz w:val="16"/>
                            </w:rPr>
                          </w:pPr>
                          <w:r>
                            <w:rPr>
                              <w:sz w:val="16"/>
                            </w:rPr>
                            <w:t>NHLA</w:t>
                          </w:r>
                          <w:r>
                            <w:rPr>
                              <w:spacing w:val="-9"/>
                              <w:sz w:val="16"/>
                            </w:rPr>
                            <w:t xml:space="preserve"> </w:t>
                          </w:r>
                          <w:r>
                            <w:rPr>
                              <w:sz w:val="16"/>
                            </w:rPr>
                            <w:t>Bill</w:t>
                          </w:r>
                          <w:r>
                            <w:rPr>
                              <w:spacing w:val="-1"/>
                              <w:sz w:val="16"/>
                            </w:rPr>
                            <w:t xml:space="preserve"> </w:t>
                          </w:r>
                          <w:r>
                            <w:rPr>
                              <w:sz w:val="16"/>
                            </w:rPr>
                            <w:t>Review:</w:t>
                          </w:r>
                          <w:r>
                            <w:rPr>
                              <w:spacing w:val="-1"/>
                              <w:sz w:val="16"/>
                            </w:rPr>
                            <w:t xml:space="preserve"> </w:t>
                          </w:r>
                          <w:r>
                            <w:rPr>
                              <w:sz w:val="16"/>
                            </w:rPr>
                            <w:t>HB1475</w:t>
                          </w:r>
                          <w:r>
                            <w:rPr>
                              <w:spacing w:val="-1"/>
                              <w:sz w:val="16"/>
                            </w:rPr>
                            <w:t xml:space="preserve"> </w:t>
                          </w:r>
                          <w:r>
                            <w:rPr>
                              <w:sz w:val="16"/>
                            </w:rPr>
                            <w:t>(2024)</w:t>
                          </w:r>
                          <w:r>
                            <w:rPr>
                              <w:spacing w:val="-1"/>
                              <w:sz w:val="16"/>
                            </w:rPr>
                            <w:t xml:space="preserve"> </w:t>
                          </w:r>
                          <w:r>
                            <w:rPr>
                              <w:spacing w:val="-2"/>
                              <w:sz w:val="16"/>
                            </w:rPr>
                            <w:t>Detail</w:t>
                          </w:r>
                        </w:p>
                      </w:txbxContent>
                    </wps:txbx>
                    <wps:bodyPr wrap="square" lIns="0" tIns="0" rIns="0" bIns="0" rtlCol="0">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C63697C" id="Textbox 2" o:spid="_x0000_s1027" type="#_x0000_t202" style="position:absolute;margin-left:277.5pt;margin-top:14.75pt;width:140.35pt;height:10pt;z-index:-15906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" filled="f" stroked="f">
              <v:textbox inset="0,0,0,0">
                <w:txbxContent>
                  <w:p w14:paraId="2C63DF51" w14:textId="77777777" w:rsidR="00C0611A" w:rsidRDefault="002D0F4C">
                    <w:pPr>
                      <w:spacing w:line="175" w:lineRule="exact"/>
                      <w:ind w:left="20"/>
                      <w:rPr>
                        <w:sz w:val="16"/>
                      </w:rPr>
                    </w:pPr>
                    <w:r>
                      <w:rPr>
                        <w:sz w:val="16"/>
                      </w:rPr>
                      <w:t>NHLA</w:t>
                    </w:r>
                    <w:r>
                      <w:rPr>
                        <w:spacing w:val="-9"/>
                        <w:sz w:val="16"/>
                      </w:rPr>
                      <w:t xml:space="preserve"> </w:t>
                    </w:r>
                    <w:r>
                      <w:rPr>
                        <w:sz w:val="16"/>
                      </w:rPr>
                      <w:t>Bill</w:t>
                    </w:r>
                    <w:r>
                      <w:rPr>
                        <w:spacing w:val="-1"/>
                        <w:sz w:val="16"/>
                      </w:rPr>
                      <w:t xml:space="preserve"> </w:t>
                    </w:r>
                    <w:r>
                      <w:rPr>
                        <w:sz w:val="16"/>
                      </w:rPr>
                      <w:t>Review:</w:t>
                    </w:r>
                    <w:r>
                      <w:rPr>
                        <w:spacing w:val="-1"/>
                        <w:sz w:val="16"/>
                      </w:rPr>
                      <w:t xml:space="preserve"> </w:t>
                    </w:r>
                    <w:r>
                      <w:rPr>
                        <w:sz w:val="16"/>
                      </w:rPr>
                      <w:t>HB1475</w:t>
                    </w:r>
                    <w:r>
                      <w:rPr>
                        <w:spacing w:val="-1"/>
                        <w:sz w:val="16"/>
                      </w:rPr>
                      <w:t xml:space="preserve"> </w:t>
                    </w:r>
                    <w:r>
                      <w:rPr>
                        <w:sz w:val="16"/>
                      </w:rPr>
                      <w:t>(2024)</w:t>
                    </w:r>
                    <w:r>
                      <w:rPr>
                        <w:spacing w:val="-1"/>
                        <w:sz w:val="16"/>
                      </w:rPr>
                      <w:t xml:space="preserve"> </w:t>
                    </w:r>
                    <w:r>
                      <w:rPr>
                        <w:spacing w:val="-2"/>
                        <w:sz w:val="16"/>
                      </w:rPr>
                      <w:t>Detail</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E114AA"/>
    <w:multiLevelType w:val="hybridMultilevel"/>
    <w:tmpl w:val="F8C2BDE6"/>
    <w:lvl w:ilvl="0" w:tplc="AB0EAD7C">
      <w:start w:val="1"/>
      <w:numFmt w:val="upperRoman"/>
      <w:lvlText w:val="%1."/>
      <w:lvlJc w:val="left"/>
      <w:pPr>
        <w:ind w:left="626" w:hanging="216"/>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1" w:tplc="181A15EE">
      <w:start w:val="1"/>
      <w:numFmt w:val="lowerLetter"/>
      <w:lvlText w:val="(%2)"/>
      <w:lvlJc w:val="left"/>
      <w:pPr>
        <w:ind w:left="940" w:hanging="314"/>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2" w:tplc="C660CC9A">
      <w:start w:val="1"/>
      <w:numFmt w:val="decimal"/>
      <w:lvlText w:val="(%3)"/>
      <w:lvlJc w:val="left"/>
      <w:pPr>
        <w:ind w:left="951" w:hanging="325"/>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3" w:tplc="C464A36E">
      <w:numFmt w:val="bullet"/>
      <w:lvlText w:val="•"/>
      <w:lvlJc w:val="left"/>
      <w:pPr>
        <w:ind w:left="2100" w:hanging="325"/>
      </w:pPr>
      <w:rPr>
        <w:rFonts w:hint="default"/>
        <w:lang w:val="en-US" w:eastAsia="en-US" w:bidi="ar-SA"/>
      </w:rPr>
    </w:lvl>
    <w:lvl w:ilvl="4" w:tplc="656C7F58">
      <w:numFmt w:val="bullet"/>
      <w:lvlText w:val="•"/>
      <w:lvlJc w:val="left"/>
      <w:pPr>
        <w:ind w:left="3240" w:hanging="325"/>
      </w:pPr>
      <w:rPr>
        <w:rFonts w:hint="default"/>
        <w:lang w:val="en-US" w:eastAsia="en-US" w:bidi="ar-SA"/>
      </w:rPr>
    </w:lvl>
    <w:lvl w:ilvl="5" w:tplc="DE004D32">
      <w:numFmt w:val="bullet"/>
      <w:lvlText w:val="•"/>
      <w:lvlJc w:val="left"/>
      <w:pPr>
        <w:ind w:left="4380" w:hanging="325"/>
      </w:pPr>
      <w:rPr>
        <w:rFonts w:hint="default"/>
        <w:lang w:val="en-US" w:eastAsia="en-US" w:bidi="ar-SA"/>
      </w:rPr>
    </w:lvl>
    <w:lvl w:ilvl="6" w:tplc="E89C49C4">
      <w:numFmt w:val="bullet"/>
      <w:lvlText w:val="•"/>
      <w:lvlJc w:val="left"/>
      <w:pPr>
        <w:ind w:left="5520" w:hanging="325"/>
      </w:pPr>
      <w:rPr>
        <w:rFonts w:hint="default"/>
        <w:lang w:val="en-US" w:eastAsia="en-US" w:bidi="ar-SA"/>
      </w:rPr>
    </w:lvl>
    <w:lvl w:ilvl="7" w:tplc="30FA677C">
      <w:numFmt w:val="bullet"/>
      <w:lvlText w:val="•"/>
      <w:lvlJc w:val="left"/>
      <w:pPr>
        <w:ind w:left="6660" w:hanging="325"/>
      </w:pPr>
      <w:rPr>
        <w:rFonts w:hint="default"/>
        <w:lang w:val="en-US" w:eastAsia="en-US" w:bidi="ar-SA"/>
      </w:rPr>
    </w:lvl>
    <w:lvl w:ilvl="8" w:tplc="63F4FBBA">
      <w:numFmt w:val="bullet"/>
      <w:lvlText w:val="•"/>
      <w:lvlJc w:val="left"/>
      <w:pPr>
        <w:ind w:left="7800" w:hanging="325"/>
      </w:pPr>
      <w:rPr>
        <w:rFonts w:hint="default"/>
        <w:lang w:val="en-US" w:eastAsia="en-US" w:bidi="ar-SA"/>
      </w:rPr>
    </w:lvl>
  </w:abstractNum>
  <w:abstractNum w:abstractNumId="1">
    <w:nsid w:val="3D52371C"/>
    <w:multiLevelType w:val="hybridMultilevel"/>
    <w:tmpl w:val="D0AA8EB2"/>
    <w:lvl w:ilvl="0" w:tplc="B4D25E94">
      <w:start w:val="1"/>
      <w:numFmt w:val="decimal"/>
      <w:lvlText w:val="%1"/>
      <w:lvlJc w:val="left"/>
      <w:pPr>
        <w:ind w:left="626" w:hanging="247"/>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1" w:tplc="B3E61564">
      <w:numFmt w:val="bullet"/>
      <w:lvlText w:val="•"/>
      <w:lvlJc w:val="left"/>
      <w:pPr>
        <w:ind w:left="1566" w:hanging="247"/>
      </w:pPr>
      <w:rPr>
        <w:rFonts w:hint="default"/>
        <w:lang w:val="en-US" w:eastAsia="en-US" w:bidi="ar-SA"/>
      </w:rPr>
    </w:lvl>
    <w:lvl w:ilvl="2" w:tplc="09AA1126">
      <w:numFmt w:val="bullet"/>
      <w:lvlText w:val="•"/>
      <w:lvlJc w:val="left"/>
      <w:pPr>
        <w:ind w:left="2512" w:hanging="247"/>
      </w:pPr>
      <w:rPr>
        <w:rFonts w:hint="default"/>
        <w:lang w:val="en-US" w:eastAsia="en-US" w:bidi="ar-SA"/>
      </w:rPr>
    </w:lvl>
    <w:lvl w:ilvl="3" w:tplc="6100C556">
      <w:numFmt w:val="bullet"/>
      <w:lvlText w:val="•"/>
      <w:lvlJc w:val="left"/>
      <w:pPr>
        <w:ind w:left="3458" w:hanging="247"/>
      </w:pPr>
      <w:rPr>
        <w:rFonts w:hint="default"/>
        <w:lang w:val="en-US" w:eastAsia="en-US" w:bidi="ar-SA"/>
      </w:rPr>
    </w:lvl>
    <w:lvl w:ilvl="4" w:tplc="05E8EFEC">
      <w:numFmt w:val="bullet"/>
      <w:lvlText w:val="•"/>
      <w:lvlJc w:val="left"/>
      <w:pPr>
        <w:ind w:left="4404" w:hanging="247"/>
      </w:pPr>
      <w:rPr>
        <w:rFonts w:hint="default"/>
        <w:lang w:val="en-US" w:eastAsia="en-US" w:bidi="ar-SA"/>
      </w:rPr>
    </w:lvl>
    <w:lvl w:ilvl="5" w:tplc="D9F6387A">
      <w:numFmt w:val="bullet"/>
      <w:lvlText w:val="•"/>
      <w:lvlJc w:val="left"/>
      <w:pPr>
        <w:ind w:left="5350" w:hanging="247"/>
      </w:pPr>
      <w:rPr>
        <w:rFonts w:hint="default"/>
        <w:lang w:val="en-US" w:eastAsia="en-US" w:bidi="ar-SA"/>
      </w:rPr>
    </w:lvl>
    <w:lvl w:ilvl="6" w:tplc="10C6CF5E">
      <w:numFmt w:val="bullet"/>
      <w:lvlText w:val="•"/>
      <w:lvlJc w:val="left"/>
      <w:pPr>
        <w:ind w:left="6296" w:hanging="247"/>
      </w:pPr>
      <w:rPr>
        <w:rFonts w:hint="default"/>
        <w:lang w:val="en-US" w:eastAsia="en-US" w:bidi="ar-SA"/>
      </w:rPr>
    </w:lvl>
    <w:lvl w:ilvl="7" w:tplc="CB7E1CB6">
      <w:numFmt w:val="bullet"/>
      <w:lvlText w:val="•"/>
      <w:lvlJc w:val="left"/>
      <w:pPr>
        <w:ind w:left="7242" w:hanging="247"/>
      </w:pPr>
      <w:rPr>
        <w:rFonts w:hint="default"/>
        <w:lang w:val="en-US" w:eastAsia="en-US" w:bidi="ar-SA"/>
      </w:rPr>
    </w:lvl>
    <w:lvl w:ilvl="8" w:tplc="BF802AB6">
      <w:numFmt w:val="bullet"/>
      <w:lvlText w:val="•"/>
      <w:lvlJc w:val="left"/>
      <w:pPr>
        <w:ind w:left="8188" w:hanging="247"/>
      </w:pPr>
      <w:rPr>
        <w:rFonts w:hint="default"/>
        <w:lang w:val="en-US" w:eastAsia="en-US" w:bidi="ar-SA"/>
      </w:rPr>
    </w:lvl>
  </w:abstractNum>
  <w:abstractNum w:abstractNumId="2">
    <w:nsid w:val="43857D2F"/>
    <w:multiLevelType w:val="hybridMultilevel"/>
    <w:tmpl w:val="6E4CF11C"/>
    <w:lvl w:ilvl="0" w:tplc="4B821208">
      <w:numFmt w:val="bullet"/>
      <w:lvlText w:val="•"/>
      <w:lvlJc w:val="left"/>
      <w:pPr>
        <w:ind w:left="739" w:hanging="118"/>
      </w:pPr>
      <w:rPr>
        <w:rFonts w:ascii="Times New Roman" w:eastAsia="Times New Roman" w:hAnsi="Times New Roman" w:cs="Times New Roman" w:hint="default"/>
        <w:b/>
        <w:bCs/>
        <w:i w:val="0"/>
        <w:iCs w:val="0"/>
        <w:spacing w:val="0"/>
        <w:w w:val="102"/>
        <w:sz w:val="19"/>
        <w:szCs w:val="19"/>
        <w:lang w:val="en-US" w:eastAsia="en-US" w:bidi="ar-SA"/>
      </w:rPr>
    </w:lvl>
    <w:lvl w:ilvl="1" w:tplc="283286DE">
      <w:numFmt w:val="bullet"/>
      <w:lvlText w:val="•"/>
      <w:lvlJc w:val="left"/>
      <w:pPr>
        <w:ind w:left="1674" w:hanging="118"/>
      </w:pPr>
      <w:rPr>
        <w:rFonts w:hint="default"/>
        <w:lang w:val="en-US" w:eastAsia="en-US" w:bidi="ar-SA"/>
      </w:rPr>
    </w:lvl>
    <w:lvl w:ilvl="2" w:tplc="9A8EAB04">
      <w:numFmt w:val="bullet"/>
      <w:lvlText w:val="•"/>
      <w:lvlJc w:val="left"/>
      <w:pPr>
        <w:ind w:left="2608" w:hanging="118"/>
      </w:pPr>
      <w:rPr>
        <w:rFonts w:hint="default"/>
        <w:lang w:val="en-US" w:eastAsia="en-US" w:bidi="ar-SA"/>
      </w:rPr>
    </w:lvl>
    <w:lvl w:ilvl="3" w:tplc="67B86804">
      <w:numFmt w:val="bullet"/>
      <w:lvlText w:val="•"/>
      <w:lvlJc w:val="left"/>
      <w:pPr>
        <w:ind w:left="3542" w:hanging="118"/>
      </w:pPr>
      <w:rPr>
        <w:rFonts w:hint="default"/>
        <w:lang w:val="en-US" w:eastAsia="en-US" w:bidi="ar-SA"/>
      </w:rPr>
    </w:lvl>
    <w:lvl w:ilvl="4" w:tplc="C5F868DC">
      <w:numFmt w:val="bullet"/>
      <w:lvlText w:val="•"/>
      <w:lvlJc w:val="left"/>
      <w:pPr>
        <w:ind w:left="4476" w:hanging="118"/>
      </w:pPr>
      <w:rPr>
        <w:rFonts w:hint="default"/>
        <w:lang w:val="en-US" w:eastAsia="en-US" w:bidi="ar-SA"/>
      </w:rPr>
    </w:lvl>
    <w:lvl w:ilvl="5" w:tplc="4ED6EDFA">
      <w:numFmt w:val="bullet"/>
      <w:lvlText w:val="•"/>
      <w:lvlJc w:val="left"/>
      <w:pPr>
        <w:ind w:left="5410" w:hanging="118"/>
      </w:pPr>
      <w:rPr>
        <w:rFonts w:hint="default"/>
        <w:lang w:val="en-US" w:eastAsia="en-US" w:bidi="ar-SA"/>
      </w:rPr>
    </w:lvl>
    <w:lvl w:ilvl="6" w:tplc="5192DF3A">
      <w:numFmt w:val="bullet"/>
      <w:lvlText w:val="•"/>
      <w:lvlJc w:val="left"/>
      <w:pPr>
        <w:ind w:left="6344" w:hanging="118"/>
      </w:pPr>
      <w:rPr>
        <w:rFonts w:hint="default"/>
        <w:lang w:val="en-US" w:eastAsia="en-US" w:bidi="ar-SA"/>
      </w:rPr>
    </w:lvl>
    <w:lvl w:ilvl="7" w:tplc="4BCA0A14">
      <w:numFmt w:val="bullet"/>
      <w:lvlText w:val="•"/>
      <w:lvlJc w:val="left"/>
      <w:pPr>
        <w:ind w:left="7278" w:hanging="118"/>
      </w:pPr>
      <w:rPr>
        <w:rFonts w:hint="default"/>
        <w:lang w:val="en-US" w:eastAsia="en-US" w:bidi="ar-SA"/>
      </w:rPr>
    </w:lvl>
    <w:lvl w:ilvl="8" w:tplc="E1C86D44">
      <w:numFmt w:val="bullet"/>
      <w:lvlText w:val="•"/>
      <w:lvlJc w:val="left"/>
      <w:pPr>
        <w:ind w:left="8212" w:hanging="118"/>
      </w:pPr>
      <w:rPr>
        <w:rFonts w:hint="default"/>
        <w:lang w:val="en-US" w:eastAsia="en-US" w:bidi="ar-SA"/>
      </w:rPr>
    </w:lvl>
  </w:abstractNum>
  <w:abstractNum w:abstractNumId="3">
    <w:nsid w:val="5ECB4CD7"/>
    <w:multiLevelType w:val="hybridMultilevel"/>
    <w:tmpl w:val="46CC8698"/>
    <w:lvl w:ilvl="0" w:tplc="D8D2A8AE">
      <w:start w:val="2"/>
      <w:numFmt w:val="lowerLetter"/>
      <w:lvlText w:val="(%1)"/>
      <w:lvlJc w:val="left"/>
      <w:pPr>
        <w:ind w:left="626" w:hanging="336"/>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1" w:tplc="C33EB798">
      <w:numFmt w:val="bullet"/>
      <w:lvlText w:val="•"/>
      <w:lvlJc w:val="left"/>
      <w:pPr>
        <w:ind w:left="1566" w:hanging="336"/>
      </w:pPr>
      <w:rPr>
        <w:rFonts w:hint="default"/>
        <w:lang w:val="en-US" w:eastAsia="en-US" w:bidi="ar-SA"/>
      </w:rPr>
    </w:lvl>
    <w:lvl w:ilvl="2" w:tplc="C62044F6">
      <w:numFmt w:val="bullet"/>
      <w:lvlText w:val="•"/>
      <w:lvlJc w:val="left"/>
      <w:pPr>
        <w:ind w:left="2512" w:hanging="336"/>
      </w:pPr>
      <w:rPr>
        <w:rFonts w:hint="default"/>
        <w:lang w:val="en-US" w:eastAsia="en-US" w:bidi="ar-SA"/>
      </w:rPr>
    </w:lvl>
    <w:lvl w:ilvl="3" w:tplc="14CE76CC">
      <w:numFmt w:val="bullet"/>
      <w:lvlText w:val="•"/>
      <w:lvlJc w:val="left"/>
      <w:pPr>
        <w:ind w:left="3458" w:hanging="336"/>
      </w:pPr>
      <w:rPr>
        <w:rFonts w:hint="default"/>
        <w:lang w:val="en-US" w:eastAsia="en-US" w:bidi="ar-SA"/>
      </w:rPr>
    </w:lvl>
    <w:lvl w:ilvl="4" w:tplc="D16E2632">
      <w:numFmt w:val="bullet"/>
      <w:lvlText w:val="•"/>
      <w:lvlJc w:val="left"/>
      <w:pPr>
        <w:ind w:left="4404" w:hanging="336"/>
      </w:pPr>
      <w:rPr>
        <w:rFonts w:hint="default"/>
        <w:lang w:val="en-US" w:eastAsia="en-US" w:bidi="ar-SA"/>
      </w:rPr>
    </w:lvl>
    <w:lvl w:ilvl="5" w:tplc="9E68837C">
      <w:numFmt w:val="bullet"/>
      <w:lvlText w:val="•"/>
      <w:lvlJc w:val="left"/>
      <w:pPr>
        <w:ind w:left="5350" w:hanging="336"/>
      </w:pPr>
      <w:rPr>
        <w:rFonts w:hint="default"/>
        <w:lang w:val="en-US" w:eastAsia="en-US" w:bidi="ar-SA"/>
      </w:rPr>
    </w:lvl>
    <w:lvl w:ilvl="6" w:tplc="D49AB8D6">
      <w:numFmt w:val="bullet"/>
      <w:lvlText w:val="•"/>
      <w:lvlJc w:val="left"/>
      <w:pPr>
        <w:ind w:left="6296" w:hanging="336"/>
      </w:pPr>
      <w:rPr>
        <w:rFonts w:hint="default"/>
        <w:lang w:val="en-US" w:eastAsia="en-US" w:bidi="ar-SA"/>
      </w:rPr>
    </w:lvl>
    <w:lvl w:ilvl="7" w:tplc="634A714A">
      <w:numFmt w:val="bullet"/>
      <w:lvlText w:val="•"/>
      <w:lvlJc w:val="left"/>
      <w:pPr>
        <w:ind w:left="7242" w:hanging="336"/>
      </w:pPr>
      <w:rPr>
        <w:rFonts w:hint="default"/>
        <w:lang w:val="en-US" w:eastAsia="en-US" w:bidi="ar-SA"/>
      </w:rPr>
    </w:lvl>
    <w:lvl w:ilvl="8" w:tplc="BFB637A4">
      <w:numFmt w:val="bullet"/>
      <w:lvlText w:val="•"/>
      <w:lvlJc w:val="left"/>
      <w:pPr>
        <w:ind w:left="8188" w:hanging="336"/>
      </w:pPr>
      <w:rPr>
        <w:rFonts w:hint="default"/>
        <w:lang w:val="en-US" w:eastAsia="en-US" w:bidi="ar-SA"/>
      </w:rPr>
    </w:lvl>
  </w:abstractNum>
  <w:abstractNum w:abstractNumId="4">
    <w:nsid w:val="774147C8"/>
    <w:multiLevelType w:val="hybridMultilevel"/>
    <w:tmpl w:val="0EE61440"/>
    <w:lvl w:ilvl="0" w:tplc="44A6015A">
      <w:start w:val="1"/>
      <w:numFmt w:val="upperRoman"/>
      <w:lvlText w:val="%1."/>
      <w:lvlJc w:val="left"/>
      <w:pPr>
        <w:ind w:left="626" w:hanging="253"/>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1" w:tplc="2254582A">
      <w:start w:val="1"/>
      <w:numFmt w:val="lowerLetter"/>
      <w:lvlText w:val="(%2)"/>
      <w:lvlJc w:val="left"/>
      <w:pPr>
        <w:ind w:left="626" w:hanging="359"/>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2" w:tplc="C144C910">
      <w:start w:val="1"/>
      <w:numFmt w:val="decimal"/>
      <w:lvlText w:val="(%3)"/>
      <w:lvlJc w:val="left"/>
      <w:pPr>
        <w:ind w:left="626" w:hanging="428"/>
        <w:jc w:val="left"/>
      </w:pPr>
      <w:rPr>
        <w:rFonts w:ascii="Times New Roman" w:eastAsia="Times New Roman" w:hAnsi="Times New Roman" w:cs="Times New Roman" w:hint="default"/>
        <w:b w:val="0"/>
        <w:bCs w:val="0"/>
        <w:i w:val="0"/>
        <w:iCs w:val="0"/>
        <w:spacing w:val="0"/>
        <w:w w:val="102"/>
        <w:sz w:val="19"/>
        <w:szCs w:val="19"/>
        <w:lang w:val="en-US" w:eastAsia="en-US" w:bidi="ar-SA"/>
      </w:rPr>
    </w:lvl>
    <w:lvl w:ilvl="3" w:tplc="18503170">
      <w:numFmt w:val="bullet"/>
      <w:lvlText w:val="•"/>
      <w:lvlJc w:val="left"/>
      <w:pPr>
        <w:ind w:left="2986" w:hanging="428"/>
      </w:pPr>
      <w:rPr>
        <w:rFonts w:hint="default"/>
        <w:lang w:val="en-US" w:eastAsia="en-US" w:bidi="ar-SA"/>
      </w:rPr>
    </w:lvl>
    <w:lvl w:ilvl="4" w:tplc="107E1704">
      <w:numFmt w:val="bullet"/>
      <w:lvlText w:val="•"/>
      <w:lvlJc w:val="left"/>
      <w:pPr>
        <w:ind w:left="4000" w:hanging="428"/>
      </w:pPr>
      <w:rPr>
        <w:rFonts w:hint="default"/>
        <w:lang w:val="en-US" w:eastAsia="en-US" w:bidi="ar-SA"/>
      </w:rPr>
    </w:lvl>
    <w:lvl w:ilvl="5" w:tplc="36081FDC">
      <w:numFmt w:val="bullet"/>
      <w:lvlText w:val="•"/>
      <w:lvlJc w:val="left"/>
      <w:pPr>
        <w:ind w:left="5013" w:hanging="428"/>
      </w:pPr>
      <w:rPr>
        <w:rFonts w:hint="default"/>
        <w:lang w:val="en-US" w:eastAsia="en-US" w:bidi="ar-SA"/>
      </w:rPr>
    </w:lvl>
    <w:lvl w:ilvl="6" w:tplc="895048BC">
      <w:numFmt w:val="bullet"/>
      <w:lvlText w:val="•"/>
      <w:lvlJc w:val="left"/>
      <w:pPr>
        <w:ind w:left="6026" w:hanging="428"/>
      </w:pPr>
      <w:rPr>
        <w:rFonts w:hint="default"/>
        <w:lang w:val="en-US" w:eastAsia="en-US" w:bidi="ar-SA"/>
      </w:rPr>
    </w:lvl>
    <w:lvl w:ilvl="7" w:tplc="E4FC4184">
      <w:numFmt w:val="bullet"/>
      <w:lvlText w:val="•"/>
      <w:lvlJc w:val="left"/>
      <w:pPr>
        <w:ind w:left="7040" w:hanging="428"/>
      </w:pPr>
      <w:rPr>
        <w:rFonts w:hint="default"/>
        <w:lang w:val="en-US" w:eastAsia="en-US" w:bidi="ar-SA"/>
      </w:rPr>
    </w:lvl>
    <w:lvl w:ilvl="8" w:tplc="B52E5B6E">
      <w:numFmt w:val="bullet"/>
      <w:lvlText w:val="•"/>
      <w:lvlJc w:val="left"/>
      <w:pPr>
        <w:ind w:left="8053" w:hanging="428"/>
      </w:pPr>
      <w:rPr>
        <w:rFonts w:hint="default"/>
        <w:lang w:val="en-US" w:eastAsia="en-US" w:bidi="ar-SA"/>
      </w:rPr>
    </w:lvl>
  </w:abstractNum>
  <w:num w:numId="1">
    <w:abstractNumId w:val="2"/>
  </w:num>
  <w:num w:numId="2">
    <w:abstractNumId w:val="0"/>
  </w:num>
  <w:num w:numId="3">
    <w:abstractNumId w:val="4"/>
  </w:num>
  <w:num w:numId="4">
    <w:abstractNumId w:val="3"/>
  </w:num>
  <w:num w:numId="5">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c Randazza">
    <w15:presenceInfo w15:providerId="None" w15:userId="Marc Randazz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removePersonalInformation/>
  <w:removeDateAndTime/>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11A"/>
    <w:rsid w:val="000863DB"/>
    <w:rsid w:val="000A5919"/>
    <w:rsid w:val="00133BDD"/>
    <w:rsid w:val="00133C80"/>
    <w:rsid w:val="001E45BB"/>
    <w:rsid w:val="0023648F"/>
    <w:rsid w:val="002C0C29"/>
    <w:rsid w:val="002C594C"/>
    <w:rsid w:val="002D0F4C"/>
    <w:rsid w:val="002E1A93"/>
    <w:rsid w:val="003C43C5"/>
    <w:rsid w:val="003D401E"/>
    <w:rsid w:val="003E75F0"/>
    <w:rsid w:val="00413C92"/>
    <w:rsid w:val="004E2A88"/>
    <w:rsid w:val="005668A0"/>
    <w:rsid w:val="005C11E0"/>
    <w:rsid w:val="00632484"/>
    <w:rsid w:val="00665C22"/>
    <w:rsid w:val="006A0485"/>
    <w:rsid w:val="00801486"/>
    <w:rsid w:val="008162CA"/>
    <w:rsid w:val="00894D3D"/>
    <w:rsid w:val="00927510"/>
    <w:rsid w:val="0096546C"/>
    <w:rsid w:val="009973BF"/>
    <w:rsid w:val="009C73EC"/>
    <w:rsid w:val="00A83C32"/>
    <w:rsid w:val="00A8546A"/>
    <w:rsid w:val="00A9201E"/>
    <w:rsid w:val="00AD72E6"/>
    <w:rsid w:val="00BD0038"/>
    <w:rsid w:val="00BD4DB7"/>
    <w:rsid w:val="00C0611A"/>
    <w:rsid w:val="00C6404E"/>
    <w:rsid w:val="00D17886"/>
    <w:rsid w:val="00D43E8B"/>
    <w:rsid w:val="00DF0353"/>
    <w:rsid w:val="00E47CF2"/>
    <w:rsid w:val="00E53D4B"/>
    <w:rsid w:val="00E80E72"/>
    <w:rsid w:val="00EC1B41"/>
    <w:rsid w:val="00F2338F"/>
    <w:rsid w:val="00F65EE5"/>
    <w:rsid w:val="00F94621"/>
    <w:rsid w:val="00F952F4"/>
    <w:rsid w:val="00FC04B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B6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26"/>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26"/>
    </w:pPr>
    <w:rPr>
      <w:sz w:val="19"/>
      <w:szCs w:val="19"/>
    </w:rPr>
  </w:style>
  <w:style w:type="paragraph" w:styleId="Title">
    <w:name w:val="Title"/>
    <w:basedOn w:val="Normal"/>
    <w:uiPriority w:val="10"/>
    <w:qFormat/>
    <w:pPr>
      <w:spacing w:before="133"/>
      <w:ind w:left="629"/>
    </w:pPr>
    <w:rPr>
      <w:rFonts w:ascii="Comic Sans MS" w:eastAsia="Comic Sans MS" w:hAnsi="Comic Sans MS" w:cs="Comic Sans MS"/>
      <w:sz w:val="44"/>
      <w:szCs w:val="44"/>
    </w:rPr>
  </w:style>
  <w:style w:type="paragraph" w:styleId="ListParagraph">
    <w:name w:val="List Paragraph"/>
    <w:basedOn w:val="Normal"/>
    <w:uiPriority w:val="1"/>
    <w:qFormat/>
    <w:pPr>
      <w:ind w:left="626" w:right="1904"/>
      <w:jc w:val="both"/>
    </w:pPr>
  </w:style>
  <w:style w:type="paragraph" w:customStyle="1" w:styleId="TableParagraph">
    <w:name w:val="Table Paragraph"/>
    <w:basedOn w:val="Normal"/>
    <w:uiPriority w:val="1"/>
    <w:qFormat/>
    <w:pPr>
      <w:spacing w:before="85"/>
    </w:pPr>
  </w:style>
  <w:style w:type="paragraph" w:styleId="Revision">
    <w:name w:val="Revision"/>
    <w:hidden/>
    <w:uiPriority w:val="99"/>
    <w:semiHidden/>
    <w:rsid w:val="005C11E0"/>
    <w:pPr>
      <w:widowControl/>
      <w:autoSpaceDE/>
      <w:autoSpaceDN/>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952F4"/>
    <w:rPr>
      <w:sz w:val="18"/>
      <w:szCs w:val="18"/>
    </w:rPr>
  </w:style>
  <w:style w:type="character" w:customStyle="1" w:styleId="BalloonTextChar">
    <w:name w:val="Balloon Text Char"/>
    <w:basedOn w:val="DefaultParagraphFont"/>
    <w:link w:val="BalloonText"/>
    <w:uiPriority w:val="99"/>
    <w:semiHidden/>
    <w:rsid w:val="00F952F4"/>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9973BF"/>
    <w:pPr>
      <w:tabs>
        <w:tab w:val="center" w:pos="4680"/>
        <w:tab w:val="right" w:pos="9360"/>
      </w:tabs>
    </w:pPr>
  </w:style>
  <w:style w:type="character" w:customStyle="1" w:styleId="HeaderChar">
    <w:name w:val="Header Char"/>
    <w:basedOn w:val="DefaultParagraphFont"/>
    <w:link w:val="Header"/>
    <w:uiPriority w:val="99"/>
    <w:rsid w:val="009973BF"/>
    <w:rPr>
      <w:rFonts w:ascii="Times New Roman" w:eastAsia="Times New Roman" w:hAnsi="Times New Roman" w:cs="Times New Roman"/>
    </w:rPr>
  </w:style>
  <w:style w:type="paragraph" w:styleId="Footer">
    <w:name w:val="footer"/>
    <w:basedOn w:val="Normal"/>
    <w:link w:val="FooterChar"/>
    <w:uiPriority w:val="99"/>
    <w:unhideWhenUsed/>
    <w:rsid w:val="009973BF"/>
    <w:pPr>
      <w:tabs>
        <w:tab w:val="center" w:pos="4680"/>
        <w:tab w:val="right" w:pos="9360"/>
      </w:tabs>
    </w:pPr>
  </w:style>
  <w:style w:type="character" w:customStyle="1" w:styleId="FooterChar">
    <w:name w:val="Footer Char"/>
    <w:basedOn w:val="DefaultParagraphFont"/>
    <w:link w:val="Footer"/>
    <w:uiPriority w:val="99"/>
    <w:rsid w:val="009973B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encourt.state.nh.us/rsa/html/LII/507-H/507-H-mrg.htm" TargetMode="External"/><Relationship Id="rId12" Type="http://schemas.openxmlformats.org/officeDocument/2006/relationships/hyperlink" Target="https://gencourt.state.nh.us/rsa/html/LII/507-H/507-H-mrg.htm" TargetMode="External"/><Relationship Id="rId13" Type="http://schemas.openxmlformats.org/officeDocument/2006/relationships/hyperlink" Target="https://gencourt.state.nh.us/rsa/html/LII/507-H/507-H-mrg.htm" TargetMode="External"/><Relationship Id="rId14" Type="http://schemas.openxmlformats.org/officeDocument/2006/relationships/hyperlink" Target="https://gencourt.state.nh.us/rsa/html/LII/507-H/507-H-mrg.htm" TargetMode="External"/><Relationship Id="rId15" Type="http://schemas.openxmlformats.org/officeDocument/2006/relationships/fontTable" Target="fontTable.xml"/><Relationship Id="rId16" Type="http://schemas.microsoft.com/office/2011/relationships/people" Target="peop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yperlink" Target="https://gencourt.state.nh.us/rsa/html/LII/507-H/507-H-1.htm" TargetMode="External"/><Relationship Id="rId10" Type="http://schemas.openxmlformats.org/officeDocument/2006/relationships/hyperlink" Target="https://gencourt.state.nh.us/rsa/html/LII/507-H/507-H-mr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2739</Words>
  <Characters>15615</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2024-02-06T15:54:00Z</dcterms:created>
  <dcterms:modified xsi:type="dcterms:W3CDTF">2025-08-12T17:25:00Z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Mozilla/5.0 (Macintosh; Intel Mac OS X 10_15_7) AppleWebKit/537.36 (KHTML, like Gecko) Chrome/121.0.0.0 Safari/537.36</vt:lpwstr>
  </property>
  <property fmtid="{D5CDD505-2E9C-101B-9397-08002B2CF9AE}" pid="4" name="LastSaved">
    <vt:filetime>2024-02-05T00:00:00Z</vt:filetime>
  </property>
  <property fmtid="{D5CDD505-2E9C-101B-9397-08002B2CF9AE}" pid="5" name="Producer">
    <vt:lpwstr>Skia/PDF m121</vt:lpwstr>
  </property>
</Properties>
</file>